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11215811"/>
        <w:docPartObj>
          <w:docPartGallery w:val="Cover Pages"/>
          <w:docPartUnique/>
        </w:docPartObj>
      </w:sdtPr>
      <w:sdtEndPr>
        <w:rPr>
          <w:rFonts w:ascii="Century Gothic" w:hAnsi="Century Gothic"/>
        </w:rPr>
      </w:sdtEndPr>
      <w:sdtContent>
        <w:p w14:paraId="2E75FC53" w14:textId="77777777" w:rsidR="00D92A89" w:rsidRDefault="001536AA" w:rsidP="002A572F">
          <w:pPr>
            <w:spacing w:line="276" w:lineRule="auto"/>
            <w:jc w:val="both"/>
          </w:pPr>
          <w:r>
            <w:rPr>
              <w:noProof/>
              <w:lang w:eastAsia="en-ZA"/>
            </w:rPr>
            <mc:AlternateContent>
              <mc:Choice Requires="wps">
                <w:drawing>
                  <wp:anchor distT="0" distB="0" distL="114300" distR="114300" simplePos="0" relativeHeight="251374080" behindDoc="0" locked="0" layoutInCell="1" allowOverlap="1" wp14:anchorId="1C31A524" wp14:editId="151109AB">
                    <wp:simplePos x="0" y="0"/>
                    <wp:positionH relativeFrom="margin">
                      <wp:align>right</wp:align>
                    </wp:positionH>
                    <wp:positionV relativeFrom="margin">
                      <wp:align>top</wp:align>
                    </wp:positionV>
                    <wp:extent cx="594360" cy="987552"/>
                    <wp:effectExtent l="0" t="0" r="0" b="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676649241"/>
                                  <w:dataBinding w:prefixMappings="xmlns:ns0='http://schemas.microsoft.com/office/2006/coverPageProps' " w:xpath="/ns0:CoverPageProperties[1]/ns0:PublishDate[1]" w:storeItemID="{55AF091B-3C7A-41E3-B477-F2FDAA23CFDA}"/>
                                  <w:date w:fullDate="2020-07-01T00:00:00Z">
                                    <w:dateFormat w:val="yyyy"/>
                                    <w:lid w:val="en-US"/>
                                    <w:storeMappedDataAs w:val="dateTime"/>
                                    <w:calendar w:val="gregorian"/>
                                  </w:date>
                                </w:sdtPr>
                                <w:sdtEndPr/>
                                <w:sdtContent>
                                  <w:p w14:paraId="24646E46" w14:textId="6D93EEC7" w:rsidR="003E5D46" w:rsidRDefault="003E5D46">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C31A524" id="Rectangle 132" o:spid="_x0000_s1026" style="position:absolute;left:0;text-align:left;margin-left:-4.4pt;margin-top:0;width:46.8pt;height:77.75pt;z-index:251374080;visibility:visible;mso-wrap-style:square;mso-width-percent:76;mso-height-percent:98;mso-wrap-distance-left:9pt;mso-wrap-distance-top:0;mso-wrap-distance-right:9pt;mso-wrap-distance-bottom:0;mso-position-horizontal:right;mso-position-horizontal-relative:margin;mso-position-vertical:top;mso-position-vertical-relative:margin;mso-width-percent:76;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" fillcolor="#4472c4 [3204]" stroked="f" strokeweight="1pt">
                    <o:lock v:ext="edit" aspectratio="t"/>
                    <v:textbox inset="3.6pt,,3.6pt">
                      <w:txbxContent>
                        <w:sdt>
                          <w:sdtPr>
                            <w:rPr>
                              <w:color w:val="FFFFFF" w:themeColor="background1"/>
                              <w:sz w:val="24"/>
                              <w:szCs w:val="24"/>
                            </w:rPr>
                            <w:alias w:val="Year"/>
                            <w:tag w:val=""/>
                            <w:id w:val="-676649241"/>
                            <w:dataBinding w:prefixMappings="xmlns:ns0='http://schemas.microsoft.com/office/2006/coverPageProps' " w:xpath="/ns0:CoverPageProperties[1]/ns0:PublishDate[1]" w:storeItemID="{55AF091B-3C7A-41E3-B477-F2FDAA23CFDA}"/>
                            <w:date w:fullDate="2020-07-01T00:00:00Z">
                              <w:dateFormat w:val="yyyy"/>
                              <w:lid w:val="en-US"/>
                              <w:storeMappedDataAs w:val="dateTime"/>
                              <w:calendar w:val="gregorian"/>
                            </w:date>
                          </w:sdtPr>
                          <w:sdtEndPr/>
                          <w:sdtContent>
                            <w:p w14:paraId="24646E46" w14:textId="6D93EEC7" w:rsidR="003E5D46" w:rsidRDefault="003E5D46">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margin"/>
                  </v:rect>
                </w:pict>
              </mc:Fallback>
            </mc:AlternateContent>
          </w:r>
        </w:p>
        <w:p w14:paraId="244EEB34" w14:textId="44C049A6" w:rsidR="00DC213E" w:rsidRDefault="00DC213E" w:rsidP="002A572F">
          <w:pPr>
            <w:spacing w:line="276" w:lineRule="auto"/>
            <w:jc w:val="both"/>
          </w:pPr>
        </w:p>
        <w:p w14:paraId="1998EF96" w14:textId="46AA9977" w:rsidR="00DC213E" w:rsidRDefault="00DC213E" w:rsidP="002A572F">
          <w:pPr>
            <w:spacing w:line="276" w:lineRule="auto"/>
            <w:jc w:val="both"/>
          </w:pPr>
        </w:p>
        <w:p w14:paraId="23FF33D9" w14:textId="6B85D8FF" w:rsidR="007F5892" w:rsidRDefault="00E54E5E" w:rsidP="002A572F">
          <w:pPr>
            <w:spacing w:line="276" w:lineRule="auto"/>
            <w:jc w:val="both"/>
          </w:pPr>
          <w:r>
            <w:rPr>
              <w:rFonts w:ascii="Times New Roman" w:hAnsi="Times New Roman"/>
              <w:noProof/>
              <w:sz w:val="24"/>
              <w:szCs w:val="24"/>
            </w:rPr>
            <mc:AlternateContent>
              <mc:Choice Requires="wpg">
                <w:drawing>
                  <wp:anchor distT="0" distB="0" distL="114300" distR="114300" simplePos="0" relativeHeight="251662336" behindDoc="0" locked="0" layoutInCell="1" allowOverlap="1" wp14:anchorId="1F4F4AB6" wp14:editId="509E3AC6">
                    <wp:simplePos x="0" y="0"/>
                    <wp:positionH relativeFrom="column">
                      <wp:posOffset>438150</wp:posOffset>
                    </wp:positionH>
                    <wp:positionV relativeFrom="paragraph">
                      <wp:posOffset>6349</wp:posOffset>
                    </wp:positionV>
                    <wp:extent cx="4505325" cy="1838325"/>
                    <wp:effectExtent l="0" t="0" r="9525" b="952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05325" cy="1838325"/>
                              <a:chOff x="1076835" y="1081087"/>
                              <a:chExt cx="38632" cy="13656"/>
                            </a:xfrm>
                          </wpg:grpSpPr>
                          <wpg:grpSp>
                            <wpg:cNvPr id="2" name="Group 2"/>
                            <wpg:cNvGrpSpPr>
                              <a:grpSpLocks/>
                            </wpg:cNvGrpSpPr>
                            <wpg:grpSpPr bwMode="auto">
                              <a:xfrm>
                                <a:off x="1076835" y="1081087"/>
                                <a:ext cx="38632" cy="13656"/>
                                <a:chOff x="1076835" y="1081087"/>
                                <a:chExt cx="38632" cy="13656"/>
                              </a:xfrm>
                            </wpg:grpSpPr>
                            <pic:pic xmlns:pic="http://schemas.openxmlformats.org/drawingml/2006/picture">
                              <pic:nvPicPr>
                                <pic:cNvPr id="3" name="Picture 3"/>
                                <pic:cNvPicPr>
                                  <a:picLocks noChangeAspect="1" noChangeArrowheads="1"/>
                                </pic:cNvPicPr>
                              </pic:nvPicPr>
                              <pic:blipFill>
                                <a:blip r:embed="rId9">
                                  <a:extLst>
                                    <a:ext uri="{BEBA8EAE-BF5A-486C-A8C5-ECC9F3942E4B}">
                                      <a14:imgProps xmlns:a14="http://schemas.microsoft.com/office/drawing/2010/main">
                                        <a14:imgLayer r:embed="rId10">
                                          <a14:imgEffect>
                                            <a14:saturation sat="200000"/>
                                          </a14:imgEffect>
                                        </a14:imgLayer>
                                      </a14:imgProps>
                                    </a:ext>
                                    <a:ext uri="{28A0092B-C50C-407E-A947-70E740481C1C}">
                                      <a14:useLocalDpi xmlns:a14="http://schemas.microsoft.com/office/drawing/2010/main" val="0"/>
                                    </a:ext>
                                  </a:extLst>
                                </a:blip>
                                <a:srcRect r="13667"/>
                                <a:stretch>
                                  <a:fillRect/>
                                </a:stretch>
                              </pic:blipFill>
                              <pic:spPr bwMode="auto">
                                <a:xfrm>
                                  <a:off x="1076835" y="1081087"/>
                                  <a:ext cx="38632" cy="13656"/>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pic:spPr>
                            </pic:pic>
                            <wps:wsp>
                              <wps:cNvPr id="5" name="Text Box 9"/>
                              <wps:cNvSpPr txBox="1">
                                <a:spLocks noChangeArrowheads="1"/>
                              </wps:cNvSpPr>
                              <wps:spPr bwMode="auto">
                                <a:xfrm>
                                  <a:off x="1089464" y="1088802"/>
                                  <a:ext cx="26003" cy="3239"/>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03112DC0" w14:textId="77777777" w:rsidR="00E54E5E" w:rsidRDefault="00E54E5E" w:rsidP="00E54E5E">
                                    <w:pPr>
                                      <w:widowControl w:val="0"/>
                                      <w:spacing w:line="256" w:lineRule="auto"/>
                                      <w:rPr>
                                        <w:rFonts w:ascii="Arial Nova Cond" w:hAnsi="Arial Nova Cond"/>
                                        <w:b/>
                                        <w:bCs/>
                                        <w:color w:val="ED7D31"/>
                                        <w:spacing w:val="52"/>
                                        <w:sz w:val="28"/>
                                        <w:szCs w:val="28"/>
                                      </w:rPr>
                                    </w:pPr>
                                    <w:r>
                                      <w:rPr>
                                        <w:rFonts w:ascii="Arial Nova Cond" w:hAnsi="Arial Nova Cond"/>
                                        <w:b/>
                                        <w:bCs/>
                                        <w:color w:val="ED7D31"/>
                                        <w:spacing w:val="52"/>
                                        <w:sz w:val="28"/>
                                        <w:szCs w:val="28"/>
                                      </w:rPr>
                                      <w:t>ADVISORY SOLUTIONS</w:t>
                                    </w:r>
                                  </w:p>
                                </w:txbxContent>
                              </wps:txbx>
                              <wps:bodyPr rot="0" vert="horz" wrap="square" lIns="91440" tIns="45720" rIns="91440" bIns="45720" anchor="t" anchorCtr="0" upright="1">
                                <a:noAutofit/>
                              </wps:bodyPr>
                            </wps:wsp>
                          </wpg:grpSp>
                          <wps:wsp>
                            <wps:cNvPr id="6" name="Text Box 6"/>
                            <wps:cNvSpPr txBox="1">
                              <a:spLocks noChangeArrowheads="1"/>
                            </wps:cNvSpPr>
                            <wps:spPr bwMode="auto">
                              <a:xfrm>
                                <a:off x="1089296" y="1091930"/>
                                <a:ext cx="23888" cy="2375"/>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4B19A983" w14:textId="77777777" w:rsidR="00E54E5E" w:rsidRPr="0076477C" w:rsidRDefault="00E54E5E" w:rsidP="00E54E5E">
                                  <w:pPr>
                                    <w:widowControl w:val="0"/>
                                    <w:jc w:val="right"/>
                                    <w:rPr>
                                      <w:rFonts w:ascii="Arial Nova Cond Light" w:hAnsi="Arial Nova Cond Light"/>
                                      <w:b/>
                                      <w:bCs/>
                                      <w:color w:val="3F3F3F"/>
                                      <w:spacing w:val="24"/>
                                      <w:sz w:val="21"/>
                                      <w:szCs w:val="21"/>
                                      <w14:textOutline w14:w="3175" w14:cap="rnd" w14:cmpd="sng" w14:algn="ctr">
                                        <w14:solidFill>
                                          <w14:srgbClr w14:val="7F7F7F"/>
                                        </w14:solidFill>
                                        <w14:prstDash w14:val="solid"/>
                                        <w14:bevel/>
                                      </w14:textOutline>
                                    </w:rPr>
                                  </w:pPr>
                                  <w:r w:rsidRPr="0076477C">
                                    <w:rPr>
                                      <w:rFonts w:ascii="Arial Nova Cond Light" w:hAnsi="Arial Nova Cond Light"/>
                                      <w:b/>
                                      <w:bCs/>
                                      <w:color w:val="3F3F3F"/>
                                      <w:spacing w:val="24"/>
                                      <w:sz w:val="21"/>
                                      <w:szCs w:val="21"/>
                                      <w14:textOutline w14:w="3175" w14:cap="rnd" w14:cmpd="sng" w14:algn="ctr">
                                        <w14:solidFill>
                                          <w14:srgbClr w14:val="7F7F7F"/>
                                        </w14:solidFill>
                                        <w14:prstDash w14:val="solid"/>
                                        <w14:bevel/>
                                      </w14:textOutline>
                                    </w:rPr>
                                    <w:t>Strengthening Relationships</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4F4AB6" id="Group 1" o:spid="_x0000_s1027" style="position:absolute;left:0;text-align:left;margin-left:34.5pt;margin-top:.5pt;width:354.75pt;height:144.75pt;z-index:251662336" coordorigin="10768,10810" coordsize="386,1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">
                    <v:group id="Group 2" o:spid="_x0000_s1028" style="position:absolute;left:10768;top:10810;width:386;height:137" coordorigin="10768,10810" coordsize="386,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9" type="#_x0000_t75" style="position:absolute;left:10768;top:10810;width:386;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" fillcolor="#5b9bd5" strokecolor="black [0]" strokeweight="2pt">
                        <v:imagedata r:id="rId11" o:title="" cropright="8957f"/>
                        <v:shadow color="black [0]"/>
                      </v:shape>
                      <v:shapetype id="_x0000_t202" coordsize="21600,21600" o:spt="202" path="m,l,21600r21600,l21600,xe">
                        <v:stroke joinstyle="miter"/>
                        <v:path gradientshapeok="t" o:connecttype="rect"/>
                      </v:shapetype>
                      <v:shape id="Text Box 9" o:spid="_x0000_s1030" type="#_x0000_t202" style="position:absolute;left:10894;top:10888;width:260;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" stroked="f" strokeweight=".5pt">
                        <v:textbox>
                          <w:txbxContent>
                            <w:p w14:paraId="03112DC0" w14:textId="77777777" w:rsidR="00E54E5E" w:rsidRDefault="00E54E5E" w:rsidP="00E54E5E">
                              <w:pPr>
                                <w:widowControl w:val="0"/>
                                <w:spacing w:line="256" w:lineRule="auto"/>
                                <w:rPr>
                                  <w:rFonts w:ascii="Arial Nova Cond" w:hAnsi="Arial Nova Cond"/>
                                  <w:b/>
                                  <w:bCs/>
                                  <w:color w:val="ED7D31"/>
                                  <w:spacing w:val="52"/>
                                  <w:sz w:val="28"/>
                                  <w:szCs w:val="28"/>
                                </w:rPr>
                              </w:pPr>
                              <w:r>
                                <w:rPr>
                                  <w:rFonts w:ascii="Arial Nova Cond" w:hAnsi="Arial Nova Cond"/>
                                  <w:b/>
                                  <w:bCs/>
                                  <w:color w:val="ED7D31"/>
                                  <w:spacing w:val="52"/>
                                  <w:sz w:val="28"/>
                                  <w:szCs w:val="28"/>
                                </w:rPr>
                                <w:t>ADVISORY SOLUTIONS</w:t>
                              </w:r>
                            </w:p>
                          </w:txbxContent>
                        </v:textbox>
                      </v:shape>
                    </v:group>
                    <v:shape id="Text Box 6" o:spid="_x0000_s1031" type="#_x0000_t202" style="position:absolute;left:10892;top:10919;width:2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" filled="f" fillcolor="#5b9bd5" stroked="f" strokecolor="black [0]" strokeweight="2pt">
                      <v:textbox inset="2.88pt,2.88pt,2.88pt,2.88pt">
                        <w:txbxContent>
                          <w:p w14:paraId="4B19A983" w14:textId="77777777" w:rsidR="00E54E5E" w:rsidRPr="0076477C" w:rsidRDefault="00E54E5E" w:rsidP="00E54E5E">
                            <w:pPr>
                              <w:widowControl w:val="0"/>
                              <w:jc w:val="right"/>
                              <w:rPr>
                                <w:rFonts w:ascii="Arial Nova Cond Light" w:hAnsi="Arial Nova Cond Light"/>
                                <w:b/>
                                <w:bCs/>
                                <w:color w:val="3F3F3F"/>
                                <w:spacing w:val="24"/>
                                <w:sz w:val="21"/>
                                <w:szCs w:val="21"/>
                                <w14:textOutline w14:w="3175" w14:cap="rnd" w14:cmpd="sng" w14:algn="ctr">
                                  <w14:solidFill>
                                    <w14:srgbClr w14:val="7F7F7F"/>
                                  </w14:solidFill>
                                  <w14:prstDash w14:val="solid"/>
                                  <w14:bevel/>
                                </w14:textOutline>
                              </w:rPr>
                            </w:pPr>
                            <w:r w:rsidRPr="0076477C">
                              <w:rPr>
                                <w:rFonts w:ascii="Arial Nova Cond Light" w:hAnsi="Arial Nova Cond Light"/>
                                <w:b/>
                                <w:bCs/>
                                <w:color w:val="3F3F3F"/>
                                <w:spacing w:val="24"/>
                                <w:sz w:val="21"/>
                                <w:szCs w:val="21"/>
                                <w14:textOutline w14:w="3175" w14:cap="rnd" w14:cmpd="sng" w14:algn="ctr">
                                  <w14:solidFill>
                                    <w14:srgbClr w14:val="7F7F7F"/>
                                  </w14:solidFill>
                                  <w14:prstDash w14:val="solid"/>
                                  <w14:bevel/>
                                </w14:textOutline>
                              </w:rPr>
                              <w:t>Strengthening Relationships</w:t>
                            </w:r>
                          </w:p>
                        </w:txbxContent>
                      </v:textbox>
                    </v:shape>
                  </v:group>
                </w:pict>
              </mc:Fallback>
            </mc:AlternateContent>
          </w:r>
        </w:p>
        <w:p w14:paraId="6AAB020F" w14:textId="7189394C" w:rsidR="007F5892" w:rsidRDefault="007F5892" w:rsidP="002A572F">
          <w:pPr>
            <w:spacing w:line="276" w:lineRule="auto"/>
            <w:jc w:val="both"/>
          </w:pPr>
        </w:p>
        <w:p w14:paraId="2D7E3EBE" w14:textId="6D441265" w:rsidR="007F5892" w:rsidRDefault="007F5892" w:rsidP="002A572F">
          <w:pPr>
            <w:spacing w:line="276" w:lineRule="auto"/>
            <w:jc w:val="both"/>
          </w:pPr>
        </w:p>
        <w:p w14:paraId="4963E668" w14:textId="7E1B9E7B" w:rsidR="007F5892" w:rsidRDefault="007F5892" w:rsidP="002A572F">
          <w:pPr>
            <w:spacing w:line="276" w:lineRule="auto"/>
            <w:jc w:val="both"/>
          </w:pPr>
        </w:p>
        <w:p w14:paraId="2575E25A" w14:textId="21087E42" w:rsidR="007F5892" w:rsidRDefault="007F5892" w:rsidP="002A572F">
          <w:pPr>
            <w:spacing w:line="276" w:lineRule="auto"/>
            <w:jc w:val="both"/>
          </w:pPr>
        </w:p>
        <w:p w14:paraId="130B43A2" w14:textId="77777777" w:rsidR="007F5892" w:rsidRDefault="007F5892" w:rsidP="002A572F">
          <w:pPr>
            <w:spacing w:line="276" w:lineRule="auto"/>
            <w:jc w:val="both"/>
          </w:pPr>
        </w:p>
        <w:p w14:paraId="386B38BD" w14:textId="0C0609C3" w:rsidR="007F5892" w:rsidRDefault="007F5892" w:rsidP="002A572F">
          <w:pPr>
            <w:spacing w:line="276" w:lineRule="auto"/>
            <w:jc w:val="both"/>
          </w:pPr>
        </w:p>
        <w:p w14:paraId="4E6F5ED9" w14:textId="6488B2B5" w:rsidR="007F5892" w:rsidRDefault="007F5892" w:rsidP="002A572F">
          <w:pPr>
            <w:spacing w:line="276" w:lineRule="auto"/>
            <w:jc w:val="both"/>
          </w:pPr>
        </w:p>
        <w:p w14:paraId="6DBA20D9" w14:textId="77777777" w:rsidR="00E54E5E" w:rsidRDefault="00E54E5E" w:rsidP="002A572F">
          <w:pPr>
            <w:spacing w:line="276" w:lineRule="auto"/>
            <w:jc w:val="both"/>
          </w:pPr>
          <w:r>
            <w:rPr>
              <w:noProof/>
            </w:rPr>
            <mc:AlternateContent>
              <mc:Choice Requires="wps">
                <w:drawing>
                  <wp:anchor distT="0" distB="0" distL="114300" distR="114300" simplePos="0" relativeHeight="251664384" behindDoc="0" locked="0" layoutInCell="1" allowOverlap="1" wp14:anchorId="26136584" wp14:editId="54CE4E85">
                    <wp:simplePos x="0" y="0"/>
                    <wp:positionH relativeFrom="margin">
                      <wp:align>right</wp:align>
                    </wp:positionH>
                    <wp:positionV relativeFrom="paragraph">
                      <wp:posOffset>4894446</wp:posOffset>
                    </wp:positionV>
                    <wp:extent cx="5181600" cy="786189"/>
                    <wp:effectExtent l="0" t="0" r="0" b="0"/>
                    <wp:wrapNone/>
                    <wp:docPr id="10" name="Text Box 10"/>
                    <wp:cNvGraphicFramePr/>
                    <a:graphic xmlns:a="http://schemas.openxmlformats.org/drawingml/2006/main">
                      <a:graphicData uri="http://schemas.microsoft.com/office/word/2010/wordprocessingShape">
                        <wps:wsp>
                          <wps:cNvSpPr txBox="1"/>
                          <wps:spPr>
                            <a:xfrm>
                              <a:off x="0" y="0"/>
                              <a:ext cx="5181600" cy="786189"/>
                            </a:xfrm>
                            <a:prstGeom prst="rect">
                              <a:avLst/>
                            </a:prstGeom>
                            <a:solidFill>
                              <a:sysClr val="window" lastClr="FFFFFF"/>
                            </a:solidFill>
                            <a:ln w="6350">
                              <a:noFill/>
                            </a:ln>
                          </wps:spPr>
                          <wps:txbx>
                            <w:txbxContent>
                              <w:p w14:paraId="6FA16A49" w14:textId="1A77B616" w:rsidR="00E54E5E" w:rsidRPr="00E54E5E" w:rsidRDefault="00E54E5E" w:rsidP="00E54E5E">
                                <w:pPr>
                                  <w:jc w:val="right"/>
                                  <w:rPr>
                                    <w:rFonts w:ascii="Century Gothic" w:hAnsi="Century Gothic"/>
                                  </w:rPr>
                                </w:pPr>
                                <w:r w:rsidRPr="00E54E5E">
                                  <w:rPr>
                                    <w:rFonts w:ascii="Century Gothic" w:hAnsi="Century Gothic"/>
                                    <w:sz w:val="20"/>
                                    <w:szCs w:val="20"/>
                                  </w:rPr>
                                  <w:t>Enquir</w:t>
                                </w:r>
                                <w:r w:rsidR="00502200">
                                  <w:rPr>
                                    <w:rFonts w:ascii="Century Gothic" w:hAnsi="Century Gothic"/>
                                    <w:sz w:val="20"/>
                                    <w:szCs w:val="20"/>
                                  </w:rPr>
                                  <w:t>i</w:t>
                                </w:r>
                                <w:r w:rsidRPr="00E54E5E">
                                  <w:rPr>
                                    <w:rFonts w:ascii="Century Gothic" w:hAnsi="Century Gothic"/>
                                    <w:sz w:val="20"/>
                                    <w:szCs w:val="20"/>
                                  </w:rPr>
                                  <w:t>es:  Vuyo Bavuma</w:t>
                                </w:r>
                                <w:r w:rsidR="002A572F">
                                  <w:rPr>
                                    <w:rFonts w:ascii="Century Gothic" w:hAnsi="Century Gothic"/>
                                    <w:sz w:val="20"/>
                                    <w:szCs w:val="20"/>
                                  </w:rPr>
                                  <w:br/>
                                  <w:t xml:space="preserve">Cell: </w:t>
                                </w:r>
                                <w:r w:rsidR="002A572F" w:rsidRPr="002A572F">
                                  <w:rPr>
                                    <w:rFonts w:ascii="Century Gothic" w:hAnsi="Century Gothic"/>
                                    <w:sz w:val="20"/>
                                    <w:szCs w:val="20"/>
                                  </w:rPr>
                                  <w:t>084 508 1977</w:t>
                                </w:r>
                                <w:r w:rsidRPr="00E54E5E">
                                  <w:rPr>
                                    <w:rFonts w:ascii="Century Gothic" w:hAnsi="Century Gothic"/>
                                    <w:sz w:val="20"/>
                                    <w:szCs w:val="20"/>
                                  </w:rPr>
                                  <w:br/>
                                  <w:t xml:space="preserve">Email: </w:t>
                                </w:r>
                                <w:r w:rsidR="006B7002">
                                  <w:rPr>
                                    <w:rFonts w:ascii="Century Gothic" w:hAnsi="Century Gothic"/>
                                    <w:sz w:val="20"/>
                                    <w:szCs w:val="20"/>
                                  </w:rPr>
                                  <w:t>info</w:t>
                                </w:r>
                                <w:hyperlink r:id="rId12" w:history="1">
                                  <w:r w:rsidR="006B7002" w:rsidRPr="00465094">
                                    <w:rPr>
                                      <w:rStyle w:val="Hyperlink"/>
                                      <w:rFonts w:ascii="Century Gothic" w:hAnsi="Century Gothic"/>
                                      <w:sz w:val="20"/>
                                      <w:szCs w:val="20"/>
                                    </w:rPr>
                                    <w:t>@skyeagle.co.za</w:t>
                                  </w:r>
                                </w:hyperlink>
                                <w:r w:rsidRPr="00E54E5E">
                                  <w:rPr>
                                    <w:rFonts w:ascii="Century Gothic" w:hAnsi="Century Gothic"/>
                                    <w:sz w:val="20"/>
                                    <w:szCs w:val="20"/>
                                  </w:rPr>
                                  <w:br/>
                                </w:r>
                                <w:hyperlink r:id="rId13" w:history="1">
                                  <w:r w:rsidR="002A572F" w:rsidRPr="00A427CB">
                                    <w:rPr>
                                      <w:rStyle w:val="Hyperlink"/>
                                      <w:rFonts w:ascii="Century Gothic" w:hAnsi="Century Gothic"/>
                                      <w:sz w:val="20"/>
                                      <w:szCs w:val="20"/>
                                    </w:rPr>
                                    <w:t>www.skyeagle.co.za</w:t>
                                  </w:r>
                                </w:hyperlink>
                                <w:r w:rsidR="002A572F">
                                  <w:rPr>
                                    <w:rFonts w:ascii="Century Gothic" w:hAnsi="Century Gothic"/>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6136584" id="Text Box 10" o:spid="_x0000_s1032" type="#_x0000_t202" style="position:absolute;left:0;text-align:left;margin-left:356.8pt;margin-top:385.4pt;width:408pt;height:61.9pt;z-index:25166438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" fillcolor="window" stroked="f" strokeweight=".5pt">
                    <v:textbox>
                      <w:txbxContent>
                        <w:p w14:paraId="6FA16A49" w14:textId="1A77B616" w:rsidR="00E54E5E" w:rsidRPr="00E54E5E" w:rsidRDefault="00E54E5E" w:rsidP="00E54E5E">
                          <w:pPr>
                            <w:jc w:val="right"/>
                            <w:rPr>
                              <w:rFonts w:ascii="Century Gothic" w:hAnsi="Century Gothic"/>
                            </w:rPr>
                          </w:pPr>
                          <w:r w:rsidRPr="00E54E5E">
                            <w:rPr>
                              <w:rFonts w:ascii="Century Gothic" w:hAnsi="Century Gothic"/>
                              <w:sz w:val="20"/>
                              <w:szCs w:val="20"/>
                            </w:rPr>
                            <w:t>Enquir</w:t>
                          </w:r>
                          <w:r w:rsidR="00502200">
                            <w:rPr>
                              <w:rFonts w:ascii="Century Gothic" w:hAnsi="Century Gothic"/>
                              <w:sz w:val="20"/>
                              <w:szCs w:val="20"/>
                            </w:rPr>
                            <w:t>i</w:t>
                          </w:r>
                          <w:r w:rsidRPr="00E54E5E">
                            <w:rPr>
                              <w:rFonts w:ascii="Century Gothic" w:hAnsi="Century Gothic"/>
                              <w:sz w:val="20"/>
                              <w:szCs w:val="20"/>
                            </w:rPr>
                            <w:t>es:  Vuyo Bavuma</w:t>
                          </w:r>
                          <w:r w:rsidR="002A572F">
                            <w:rPr>
                              <w:rFonts w:ascii="Century Gothic" w:hAnsi="Century Gothic"/>
                              <w:sz w:val="20"/>
                              <w:szCs w:val="20"/>
                            </w:rPr>
                            <w:br/>
                            <w:t xml:space="preserve">Cell: </w:t>
                          </w:r>
                          <w:r w:rsidR="002A572F" w:rsidRPr="002A572F">
                            <w:rPr>
                              <w:rFonts w:ascii="Century Gothic" w:hAnsi="Century Gothic"/>
                              <w:sz w:val="20"/>
                              <w:szCs w:val="20"/>
                            </w:rPr>
                            <w:t>084 508 1977</w:t>
                          </w:r>
                          <w:r w:rsidRPr="00E54E5E">
                            <w:rPr>
                              <w:rFonts w:ascii="Century Gothic" w:hAnsi="Century Gothic"/>
                              <w:sz w:val="20"/>
                              <w:szCs w:val="20"/>
                            </w:rPr>
                            <w:br/>
                            <w:t xml:space="preserve">Email: </w:t>
                          </w:r>
                          <w:r w:rsidR="006B7002">
                            <w:rPr>
                              <w:rFonts w:ascii="Century Gothic" w:hAnsi="Century Gothic"/>
                              <w:sz w:val="20"/>
                              <w:szCs w:val="20"/>
                            </w:rPr>
                            <w:t>info</w:t>
                          </w:r>
                          <w:hyperlink r:id="rId14" w:history="1">
                            <w:r w:rsidR="006B7002" w:rsidRPr="00465094">
                              <w:rPr>
                                <w:rStyle w:val="Hyperlink"/>
                                <w:rFonts w:ascii="Century Gothic" w:hAnsi="Century Gothic"/>
                                <w:sz w:val="20"/>
                                <w:szCs w:val="20"/>
                              </w:rPr>
                              <w:t>@skyeagle.co.za</w:t>
                            </w:r>
                          </w:hyperlink>
                          <w:r w:rsidRPr="00E54E5E">
                            <w:rPr>
                              <w:rFonts w:ascii="Century Gothic" w:hAnsi="Century Gothic"/>
                              <w:sz w:val="20"/>
                              <w:szCs w:val="20"/>
                            </w:rPr>
                            <w:br/>
                          </w:r>
                          <w:hyperlink r:id="rId15" w:history="1">
                            <w:r w:rsidR="002A572F" w:rsidRPr="00A427CB">
                              <w:rPr>
                                <w:rStyle w:val="Hyperlink"/>
                                <w:rFonts w:ascii="Century Gothic" w:hAnsi="Century Gothic"/>
                                <w:sz w:val="20"/>
                                <w:szCs w:val="20"/>
                              </w:rPr>
                              <w:t>www.skyeagle.co.za</w:t>
                            </w:r>
                          </w:hyperlink>
                          <w:r w:rsidR="002A572F">
                            <w:rPr>
                              <w:rFonts w:ascii="Century Gothic" w:hAnsi="Century Gothic"/>
                              <w:sz w:val="20"/>
                              <w:szCs w:val="20"/>
                            </w:rPr>
                            <w:t xml:space="preserve"> </w:t>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35B70FAC" wp14:editId="4FD1B5AF">
                    <wp:simplePos x="0" y="0"/>
                    <wp:positionH relativeFrom="margin">
                      <wp:align>center</wp:align>
                    </wp:positionH>
                    <wp:positionV relativeFrom="paragraph">
                      <wp:posOffset>501650</wp:posOffset>
                    </wp:positionV>
                    <wp:extent cx="5181600" cy="1333500"/>
                    <wp:effectExtent l="0" t="0" r="0" b="0"/>
                    <wp:wrapNone/>
                    <wp:docPr id="4" name="Text Box 4"/>
                    <wp:cNvGraphicFramePr/>
                    <a:graphic xmlns:a="http://schemas.openxmlformats.org/drawingml/2006/main">
                      <a:graphicData uri="http://schemas.microsoft.com/office/word/2010/wordprocessingShape">
                        <wps:wsp>
                          <wps:cNvSpPr txBox="1"/>
                          <wps:spPr>
                            <a:xfrm>
                              <a:off x="0" y="0"/>
                              <a:ext cx="5181600" cy="1333500"/>
                            </a:xfrm>
                            <a:prstGeom prst="rect">
                              <a:avLst/>
                            </a:prstGeom>
                            <a:solidFill>
                              <a:schemeClr val="lt1"/>
                            </a:solidFill>
                            <a:ln w="6350">
                              <a:noFill/>
                            </a:ln>
                          </wps:spPr>
                          <wps:txbx>
                            <w:txbxContent>
                              <w:p w14:paraId="77888268" w14:textId="29EC5FA4" w:rsidR="007F5892" w:rsidRPr="00E54E5E" w:rsidRDefault="00E54E5E" w:rsidP="007F5892">
                                <w:pPr>
                                  <w:jc w:val="center"/>
                                  <w:rPr>
                                    <w:rFonts w:ascii="Century Gothic" w:hAnsi="Century Gothic"/>
                                    <w:b/>
                                    <w:bCs/>
                                    <w:color w:val="4472C4" w:themeColor="accent1"/>
                                    <w:sz w:val="56"/>
                                    <w:szCs w:val="56"/>
                                  </w:rPr>
                                </w:pPr>
                                <w:r w:rsidRPr="00E54E5E">
                                  <w:rPr>
                                    <w:rFonts w:ascii="Century Gothic" w:hAnsi="Century Gothic"/>
                                    <w:b/>
                                    <w:bCs/>
                                    <w:color w:val="4472C4" w:themeColor="accent1"/>
                                    <w:sz w:val="56"/>
                                    <w:szCs w:val="56"/>
                                  </w:rPr>
                                  <w:t>COMPANY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5B70FAC" id="Text Box 4" o:spid="_x0000_s1033" type="#_x0000_t202" style="position:absolute;left:0;text-align:left;margin-left:0;margin-top:39.5pt;width:408pt;height:10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" fillcolor="white [3201]" stroked="f" strokeweight=".5pt">
                    <v:textbox>
                      <w:txbxContent>
                        <w:p w14:paraId="77888268" w14:textId="29EC5FA4" w:rsidR="007F5892" w:rsidRPr="00E54E5E" w:rsidRDefault="00E54E5E" w:rsidP="007F5892">
                          <w:pPr>
                            <w:jc w:val="center"/>
                            <w:rPr>
                              <w:rFonts w:ascii="Century Gothic" w:hAnsi="Century Gothic"/>
                              <w:b/>
                              <w:bCs/>
                              <w:color w:val="4472C4" w:themeColor="accent1"/>
                              <w:sz w:val="56"/>
                              <w:szCs w:val="56"/>
                            </w:rPr>
                          </w:pPr>
                          <w:r w:rsidRPr="00E54E5E">
                            <w:rPr>
                              <w:rFonts w:ascii="Century Gothic" w:hAnsi="Century Gothic"/>
                              <w:b/>
                              <w:bCs/>
                              <w:color w:val="4472C4" w:themeColor="accent1"/>
                              <w:sz w:val="56"/>
                              <w:szCs w:val="56"/>
                            </w:rPr>
                            <w:t>COMPANY PROFILE</w:t>
                          </w:r>
                        </w:p>
                      </w:txbxContent>
                    </v:textbox>
                    <w10:wrap anchorx="margin"/>
                  </v:shape>
                </w:pict>
              </mc:Fallback>
            </mc:AlternateContent>
          </w:r>
          <w:r w:rsidR="00D92A89">
            <w:br w:type="page"/>
          </w:r>
        </w:p>
        <w:p w14:paraId="5364FDA0" w14:textId="6462C67A" w:rsidR="001273D4" w:rsidRDefault="001273D4" w:rsidP="002A572F">
          <w:pPr>
            <w:shd w:val="clear" w:color="auto" w:fill="FFFFFF"/>
            <w:spacing w:after="0" w:line="276" w:lineRule="auto"/>
            <w:rPr>
              <w:rFonts w:ascii="Century Gothic" w:eastAsia="Times New Roman" w:hAnsi="Century Gothic" w:cs="Calibri"/>
              <w:color w:val="000000"/>
              <w:sz w:val="24"/>
              <w:szCs w:val="24"/>
              <w:lang w:eastAsia="en-ZA"/>
            </w:rPr>
          </w:pPr>
        </w:p>
        <w:sdt>
          <w:sdtPr>
            <w:id w:val="64996404"/>
            <w:docPartObj>
              <w:docPartGallery w:val="Cover Pages"/>
              <w:docPartUnique/>
            </w:docPartObj>
          </w:sdtPr>
          <w:sdtEndPr>
            <w:rPr>
              <w:rFonts w:ascii="Century Gothic" w:hAnsi="Century Gothic"/>
            </w:rPr>
          </w:sdtEndPr>
          <w:sdtContent>
            <w:p w14:paraId="56D84BFB" w14:textId="478DDE6E" w:rsidR="001273D4" w:rsidRDefault="001273D4" w:rsidP="00D82ACE">
              <w:pPr>
                <w:spacing w:line="276" w:lineRule="auto"/>
                <w:jc w:val="both"/>
              </w:pPr>
              <w:r>
                <w:rPr>
                  <w:noProof/>
                  <w:lang w:eastAsia="en-ZA"/>
                </w:rPr>
                <mc:AlternateContent>
                  <mc:Choice Requires="wps">
                    <w:drawing>
                      <wp:anchor distT="0" distB="0" distL="114300" distR="114300" simplePos="0" relativeHeight="251666432" behindDoc="0" locked="0" layoutInCell="1" allowOverlap="1" wp14:anchorId="6F7357F5" wp14:editId="37024BEA">
                        <wp:simplePos x="0" y="0"/>
                        <wp:positionH relativeFrom="margin">
                          <wp:align>right</wp:align>
                        </wp:positionH>
                        <wp:positionV relativeFrom="margin">
                          <wp:align>top</wp:align>
                        </wp:positionV>
                        <wp:extent cx="594360" cy="987552"/>
                        <wp:effectExtent l="0" t="0" r="0" b="0"/>
                        <wp:wrapNone/>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17729530"/>
                                      <w:dataBinding w:prefixMappings="xmlns:ns0='http://schemas.microsoft.com/office/2006/coverPageProps' " w:xpath="/ns0:CoverPageProperties[1]/ns0:PublishDate[1]" w:storeItemID="{55AF091B-3C7A-41E3-B477-F2FDAA23CFDA}"/>
                                      <w:date w:fullDate="2020-07-01T00:00:00Z">
                                        <w:dateFormat w:val="yyyy"/>
                                        <w:lid w:val="en-US"/>
                                        <w:storeMappedDataAs w:val="dateTime"/>
                                        <w:calendar w:val="gregorian"/>
                                      </w:date>
                                    </w:sdtPr>
                                    <w:sdtEndPr/>
                                    <w:sdtContent>
                                      <w:p w14:paraId="733D1719" w14:textId="2E9A53BD" w:rsidR="001273D4" w:rsidRDefault="001273D4" w:rsidP="001273D4">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F7357F5" id="Rectangle 7" o:spid="_x0000_s1034" style="position:absolute;left:0;text-align:left;margin-left:-4.4pt;margin-top:0;width:46.8pt;height:77.75pt;z-index:251666432;visibility:visible;mso-wrap-style:square;mso-width-percent:76;mso-height-percent:98;mso-wrap-distance-left:9pt;mso-wrap-distance-top:0;mso-wrap-distance-right:9pt;mso-wrap-distance-bottom:0;mso-position-horizontal:right;mso-position-horizontal-relative:margin;mso-position-vertical:top;mso-position-vertical-relative:margin;mso-width-percent:76;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" fillcolor="#4472c4 [3204]" stroked="f" strokeweight="1pt">
                        <o:lock v:ext="edit" aspectratio="t"/>
                        <v:textbox inset="3.6pt,,3.6pt">
                          <w:txbxContent>
                            <w:sdt>
                              <w:sdtPr>
                                <w:rPr>
                                  <w:color w:val="FFFFFF" w:themeColor="background1"/>
                                  <w:sz w:val="24"/>
                                  <w:szCs w:val="24"/>
                                </w:rPr>
                                <w:alias w:val="Year"/>
                                <w:tag w:val=""/>
                                <w:id w:val="1517729530"/>
                                <w:dataBinding w:prefixMappings="xmlns:ns0='http://schemas.microsoft.com/office/2006/coverPageProps' " w:xpath="/ns0:CoverPageProperties[1]/ns0:PublishDate[1]" w:storeItemID="{55AF091B-3C7A-41E3-B477-F2FDAA23CFDA}"/>
                                <w:date w:fullDate="2020-07-01T00:00:00Z">
                                  <w:dateFormat w:val="yyyy"/>
                                  <w:lid w:val="en-US"/>
                                  <w:storeMappedDataAs w:val="dateTime"/>
                                  <w:calendar w:val="gregorian"/>
                                </w:date>
                              </w:sdtPr>
                              <w:sdtEndPr/>
                              <w:sdtContent>
                                <w:p w14:paraId="733D1719" w14:textId="2E9A53BD" w:rsidR="001273D4" w:rsidRDefault="001273D4" w:rsidP="001273D4">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margin"/>
                      </v:rect>
                    </w:pict>
                  </mc:Fallback>
                </mc:AlternateContent>
              </w:r>
            </w:p>
            <w:p w14:paraId="42E7C768" w14:textId="77777777" w:rsidR="001273D4" w:rsidRDefault="000A4BA2" w:rsidP="001273D4">
              <w:pPr>
                <w:spacing w:line="276" w:lineRule="auto"/>
                <w:jc w:val="both"/>
                <w:rPr>
                  <w:rFonts w:ascii="Century Gothic" w:eastAsia="Times New Roman" w:hAnsi="Century Gothic" w:cs="Calibri"/>
                  <w:b/>
                  <w:bCs/>
                  <w:color w:val="000000"/>
                  <w:sz w:val="24"/>
                  <w:szCs w:val="24"/>
                  <w:lang w:eastAsia="en-ZA"/>
                </w:rPr>
              </w:pPr>
              <w:r>
                <w:pict w14:anchorId="1114CDED">
                  <v:rect id="_x0000_i1025" style="width:524.5pt;height:4pt" o:hrpct="0" o:hralign="center" o:hrstd="t" o:hrnoshade="t" o:hr="t" fillcolor="#4472c4" stroked="f"/>
                </w:pict>
              </w:r>
              <w:r w:rsidR="001273D4">
                <w:rPr>
                  <w:rFonts w:ascii="Century Gothic" w:hAnsi="Century Gothic"/>
                  <w:b/>
                  <w:bCs/>
                </w:rPr>
                <w:br/>
              </w:r>
            </w:p>
            <w:p w14:paraId="50D9B7D9" w14:textId="77777777" w:rsidR="001273D4" w:rsidRPr="00E54E5E" w:rsidRDefault="001273D4" w:rsidP="001273D4">
              <w:pPr>
                <w:spacing w:line="276" w:lineRule="auto"/>
                <w:jc w:val="both"/>
                <w:rPr>
                  <w:rFonts w:ascii="Century Gothic" w:eastAsia="Times New Roman" w:hAnsi="Century Gothic" w:cs="Calibri"/>
                  <w:b/>
                  <w:bCs/>
                  <w:color w:val="000000"/>
                  <w:sz w:val="24"/>
                  <w:szCs w:val="24"/>
                  <w:lang w:eastAsia="en-ZA"/>
                </w:rPr>
              </w:pPr>
              <w:r w:rsidRPr="00E54E5E">
                <w:rPr>
                  <w:rFonts w:ascii="Century Gothic" w:eastAsia="Times New Roman" w:hAnsi="Century Gothic" w:cs="Calibri"/>
                  <w:b/>
                  <w:bCs/>
                  <w:color w:val="000000"/>
                  <w:sz w:val="24"/>
                  <w:szCs w:val="24"/>
                  <w:lang w:eastAsia="en-ZA"/>
                </w:rPr>
                <w:t>ABOUT US</w:t>
              </w:r>
            </w:p>
            <w:p w14:paraId="4B6EDC38" w14:textId="77777777" w:rsidR="001273D4" w:rsidRPr="007F5A91" w:rsidRDefault="001273D4" w:rsidP="001273D4">
              <w:pPr>
                <w:shd w:val="clear" w:color="auto" w:fill="FFFFFF"/>
                <w:spacing w:before="100" w:beforeAutospacing="1" w:after="100" w:afterAutospacing="1" w:line="240" w:lineRule="auto"/>
                <w:jc w:val="both"/>
                <w:rPr>
                  <w:rFonts w:ascii="Century Gothic" w:eastAsia="Times New Roman" w:hAnsi="Century Gothic" w:cs="Calibri"/>
                  <w:color w:val="000000"/>
                  <w:sz w:val="24"/>
                  <w:szCs w:val="24"/>
                  <w:lang w:eastAsia="en-ZA"/>
                </w:rPr>
              </w:pPr>
              <w:r w:rsidRPr="007F5A91">
                <w:rPr>
                  <w:rFonts w:ascii="Century Gothic" w:eastAsia="Times New Roman" w:hAnsi="Century Gothic" w:cs="Calibri"/>
                  <w:color w:val="000000"/>
                  <w:sz w:val="24"/>
                  <w:szCs w:val="24"/>
                  <w:lang w:eastAsia="en-ZA"/>
                </w:rPr>
                <w:t xml:space="preserve">We all know that eagles have eyesight far superior to our own.  In fact, an eagle’s vision can be up to five times stronger than the average human’s, enabling it to see what is coming from miles away. Much like the bird itself, here at Skyeagle Advisory Solutions, we operate from an advantageous position, watching out for your interests. </w:t>
              </w:r>
            </w:p>
            <w:p w14:paraId="770328C2" w14:textId="239B026B" w:rsidR="001273D4" w:rsidRPr="007F5A91" w:rsidRDefault="001273D4" w:rsidP="001273D4">
              <w:pPr>
                <w:shd w:val="clear" w:color="auto" w:fill="FFFFFF"/>
                <w:spacing w:before="100" w:beforeAutospacing="1" w:after="100" w:afterAutospacing="1" w:line="240" w:lineRule="auto"/>
                <w:jc w:val="both"/>
                <w:rPr>
                  <w:rFonts w:ascii="Century Gothic" w:eastAsia="Times New Roman" w:hAnsi="Century Gothic" w:cs="Calibri"/>
                  <w:color w:val="000000"/>
                  <w:sz w:val="24"/>
                  <w:szCs w:val="24"/>
                  <w:lang w:eastAsia="en-ZA"/>
                </w:rPr>
              </w:pPr>
              <w:r w:rsidRPr="007F5A91">
                <w:rPr>
                  <w:rFonts w:ascii="Century Gothic" w:eastAsia="Times New Roman" w:hAnsi="Century Gothic" w:cs="Calibri"/>
                  <w:color w:val="000000"/>
                  <w:sz w:val="24"/>
                  <w:szCs w:val="24"/>
                  <w:lang w:eastAsia="en-ZA"/>
                </w:rPr>
                <w:t xml:space="preserve">We are not your ordinary public relations company. Established in 2011, we are a 100% black-owned South African communication and advisory company that is not beholden to outside interests. Our clients come from both private and public sectors. </w:t>
              </w:r>
            </w:p>
            <w:p w14:paraId="4F3F8134" w14:textId="79A596B2" w:rsidR="001273D4" w:rsidRPr="007F5A91" w:rsidRDefault="001273D4" w:rsidP="001273D4">
              <w:pPr>
                <w:shd w:val="clear" w:color="auto" w:fill="FFFFFF"/>
                <w:spacing w:before="100" w:beforeAutospacing="1" w:after="100" w:afterAutospacing="1" w:line="240" w:lineRule="auto"/>
                <w:jc w:val="both"/>
                <w:rPr>
                  <w:rFonts w:ascii="Century Gothic" w:eastAsia="Times New Roman" w:hAnsi="Century Gothic" w:cs="Calibri"/>
                  <w:color w:val="000000"/>
                  <w:sz w:val="24"/>
                  <w:szCs w:val="24"/>
                  <w:lang w:eastAsia="en-ZA"/>
                </w:rPr>
              </w:pPr>
              <w:r w:rsidRPr="007F5A91">
                <w:rPr>
                  <w:rFonts w:ascii="Century Gothic" w:eastAsia="Times New Roman" w:hAnsi="Century Gothic" w:cs="Calibri"/>
                  <w:color w:val="000000"/>
                  <w:sz w:val="24"/>
                  <w:szCs w:val="24"/>
                  <w:lang w:eastAsia="en-ZA"/>
                </w:rPr>
                <w:t>We make it our responsibilit</w:t>
              </w:r>
              <w:r w:rsidR="00502200">
                <w:rPr>
                  <w:rFonts w:ascii="Century Gothic" w:eastAsia="Times New Roman" w:hAnsi="Century Gothic" w:cs="Calibri"/>
                  <w:color w:val="000000"/>
                  <w:sz w:val="24"/>
                  <w:szCs w:val="24"/>
                  <w:lang w:eastAsia="en-ZA"/>
                </w:rPr>
                <w:t>y</w:t>
              </w:r>
              <w:r w:rsidRPr="007F5A91">
                <w:rPr>
                  <w:rFonts w:ascii="Century Gothic" w:eastAsia="Times New Roman" w:hAnsi="Century Gothic" w:cs="Calibri"/>
                  <w:color w:val="000000"/>
                  <w:sz w:val="24"/>
                  <w:szCs w:val="24"/>
                  <w:lang w:eastAsia="en-ZA"/>
                </w:rPr>
                <w:t xml:space="preserve"> to identify potential reputational damage </w:t>
              </w:r>
              <w:r w:rsidR="00502200">
                <w:rPr>
                  <w:rFonts w:ascii="Century Gothic" w:eastAsia="Times New Roman" w:hAnsi="Century Gothic" w:cs="Calibri"/>
                  <w:color w:val="000000"/>
                  <w:sz w:val="24"/>
                  <w:szCs w:val="24"/>
                  <w:lang w:eastAsia="en-ZA"/>
                </w:rPr>
                <w:t>for</w:t>
              </w:r>
              <w:r w:rsidR="00502200" w:rsidRPr="007F5A91">
                <w:rPr>
                  <w:rFonts w:ascii="Century Gothic" w:eastAsia="Times New Roman" w:hAnsi="Century Gothic" w:cs="Calibri"/>
                  <w:color w:val="000000"/>
                  <w:sz w:val="24"/>
                  <w:szCs w:val="24"/>
                  <w:lang w:eastAsia="en-ZA"/>
                </w:rPr>
                <w:t xml:space="preserve"> </w:t>
              </w:r>
              <w:r w:rsidRPr="007F5A91">
                <w:rPr>
                  <w:rFonts w:ascii="Century Gothic" w:eastAsia="Times New Roman" w:hAnsi="Century Gothic" w:cs="Calibri"/>
                  <w:color w:val="000000"/>
                  <w:sz w:val="24"/>
                  <w:szCs w:val="24"/>
                  <w:lang w:eastAsia="en-ZA"/>
                </w:rPr>
                <w:t>our clients and implement pre-emptive communications solutions to safeguard their image and brand. We develop customi</w:t>
              </w:r>
              <w:r w:rsidR="00502200">
                <w:rPr>
                  <w:rFonts w:ascii="Century Gothic" w:eastAsia="Times New Roman" w:hAnsi="Century Gothic" w:cs="Calibri"/>
                  <w:color w:val="000000"/>
                  <w:sz w:val="24"/>
                  <w:szCs w:val="24"/>
                  <w:lang w:eastAsia="en-ZA"/>
                </w:rPr>
                <w:t>s</w:t>
              </w:r>
              <w:r w:rsidRPr="007F5A91">
                <w:rPr>
                  <w:rFonts w:ascii="Century Gothic" w:eastAsia="Times New Roman" w:hAnsi="Century Gothic" w:cs="Calibri"/>
                  <w:color w:val="000000"/>
                  <w:sz w:val="24"/>
                  <w:szCs w:val="24"/>
                  <w:lang w:eastAsia="en-ZA"/>
                </w:rPr>
                <w:t xml:space="preserve">ed risk models for </w:t>
              </w:r>
              <w:r w:rsidR="00502200">
                <w:rPr>
                  <w:rFonts w:ascii="Century Gothic" w:eastAsia="Times New Roman" w:hAnsi="Century Gothic" w:cs="Calibri"/>
                  <w:color w:val="000000"/>
                  <w:sz w:val="24"/>
                  <w:szCs w:val="24"/>
                  <w:lang w:eastAsia="en-ZA"/>
                </w:rPr>
                <w:t xml:space="preserve">each of </w:t>
              </w:r>
              <w:r w:rsidRPr="007F5A91">
                <w:rPr>
                  <w:rFonts w:ascii="Century Gothic" w:eastAsia="Times New Roman" w:hAnsi="Century Gothic" w:cs="Calibri"/>
                  <w:color w:val="000000"/>
                  <w:sz w:val="24"/>
                  <w:szCs w:val="24"/>
                  <w:lang w:eastAsia="en-ZA"/>
                </w:rPr>
                <w:t xml:space="preserve">our clients. </w:t>
              </w:r>
            </w:p>
            <w:p w14:paraId="524C82ED" w14:textId="77777777" w:rsidR="001273D4" w:rsidRPr="007F5A91" w:rsidRDefault="001273D4" w:rsidP="001273D4">
              <w:pPr>
                <w:shd w:val="clear" w:color="auto" w:fill="FFFFFF"/>
                <w:spacing w:before="100" w:beforeAutospacing="1" w:after="100" w:afterAutospacing="1" w:line="240" w:lineRule="auto"/>
                <w:jc w:val="both"/>
                <w:rPr>
                  <w:rFonts w:ascii="Century Gothic" w:eastAsia="Times New Roman" w:hAnsi="Century Gothic" w:cs="Calibri"/>
                  <w:color w:val="000000"/>
                  <w:sz w:val="24"/>
                  <w:szCs w:val="24"/>
                  <w:lang w:eastAsia="en-ZA"/>
                </w:rPr>
              </w:pPr>
              <w:r w:rsidRPr="007F5A91">
                <w:rPr>
                  <w:rFonts w:ascii="Century Gothic" w:eastAsia="Times New Roman" w:hAnsi="Century Gothic" w:cs="Calibri"/>
                  <w:color w:val="000000"/>
                  <w:sz w:val="24"/>
                  <w:szCs w:val="24"/>
                  <w:lang w:eastAsia="en-ZA"/>
                </w:rPr>
                <w:t>We are specialists in conceptualising and packaging our clients’ messages and programmes into newsworthy stories and campaigns that are ready for print or television.</w:t>
              </w:r>
            </w:p>
            <w:p w14:paraId="5C47B289" w14:textId="60931BCE" w:rsidR="001273D4" w:rsidRDefault="001273D4" w:rsidP="001273D4">
              <w:pPr>
                <w:shd w:val="clear" w:color="auto" w:fill="FFFFFF"/>
                <w:spacing w:before="100" w:beforeAutospacing="1" w:after="100" w:afterAutospacing="1" w:line="240" w:lineRule="auto"/>
                <w:jc w:val="both"/>
                <w:rPr>
                  <w:rFonts w:ascii="Century Gothic" w:eastAsia="Times New Roman" w:hAnsi="Century Gothic" w:cs="Calibri"/>
                  <w:color w:val="000000"/>
                  <w:sz w:val="24"/>
                  <w:szCs w:val="24"/>
                  <w:lang w:eastAsia="en-ZA"/>
                </w:rPr>
              </w:pPr>
              <w:r w:rsidRPr="007F5A91">
                <w:rPr>
                  <w:rFonts w:ascii="Century Gothic" w:eastAsia="Times New Roman" w:hAnsi="Century Gothic" w:cs="Calibri"/>
                  <w:color w:val="000000"/>
                  <w:sz w:val="24"/>
                  <w:szCs w:val="24"/>
                  <w:lang w:eastAsia="en-ZA"/>
                </w:rPr>
                <w:t>Our staff comprises seasoned media practitioners with more than 50 years’ collective experience in South African newsrooms. We have insight and practical experienc</w:t>
              </w:r>
              <w:r w:rsidR="00502200">
                <w:rPr>
                  <w:rFonts w:ascii="Century Gothic" w:eastAsia="Times New Roman" w:hAnsi="Century Gothic" w:cs="Calibri"/>
                  <w:color w:val="000000"/>
                  <w:sz w:val="24"/>
                  <w:szCs w:val="24"/>
                  <w:lang w:eastAsia="en-ZA"/>
                </w:rPr>
                <w:t>e in</w:t>
              </w:r>
              <w:r w:rsidRPr="007F5A91">
                <w:rPr>
                  <w:rFonts w:ascii="Century Gothic" w:eastAsia="Times New Roman" w:hAnsi="Century Gothic" w:cs="Calibri"/>
                  <w:color w:val="000000"/>
                  <w:sz w:val="24"/>
                  <w:szCs w:val="24"/>
                  <w:lang w:eastAsia="en-ZA"/>
                </w:rPr>
                <w:t xml:space="preserve"> all facets of the media industry. </w:t>
              </w:r>
            </w:p>
            <w:p w14:paraId="459915F3" w14:textId="35265CF6" w:rsidR="001273D4" w:rsidRPr="007F5A91" w:rsidRDefault="001273D4" w:rsidP="001273D4">
              <w:pPr>
                <w:shd w:val="clear" w:color="auto" w:fill="FFFFFF"/>
                <w:spacing w:before="100" w:beforeAutospacing="1" w:after="100" w:afterAutospacing="1" w:line="240" w:lineRule="auto"/>
                <w:jc w:val="both"/>
                <w:rPr>
                  <w:rFonts w:ascii="Century Gothic" w:eastAsia="Times New Roman" w:hAnsi="Century Gothic" w:cs="Calibri"/>
                  <w:color w:val="000000"/>
                  <w:sz w:val="24"/>
                  <w:szCs w:val="24"/>
                  <w:lang w:eastAsia="en-ZA"/>
                </w:rPr>
              </w:pPr>
              <w:r w:rsidRPr="007F5A91">
                <w:rPr>
                  <w:rFonts w:ascii="Century Gothic" w:eastAsia="Times New Roman" w:hAnsi="Century Gothic" w:cs="Calibri"/>
                  <w:color w:val="000000"/>
                  <w:sz w:val="24"/>
                  <w:szCs w:val="24"/>
                  <w:lang w:eastAsia="en-ZA"/>
                </w:rPr>
                <w:t>We also keep up with the latest trends and development</w:t>
              </w:r>
              <w:r w:rsidR="00C139F2">
                <w:rPr>
                  <w:rFonts w:ascii="Century Gothic" w:eastAsia="Times New Roman" w:hAnsi="Century Gothic" w:cs="Calibri"/>
                  <w:color w:val="000000"/>
                  <w:sz w:val="24"/>
                  <w:szCs w:val="24"/>
                  <w:lang w:eastAsia="en-ZA"/>
                </w:rPr>
                <w:t>s</w:t>
              </w:r>
              <w:r w:rsidRPr="007F5A91">
                <w:rPr>
                  <w:rFonts w:ascii="Century Gothic" w:eastAsia="Times New Roman" w:hAnsi="Century Gothic" w:cs="Calibri"/>
                  <w:color w:val="000000"/>
                  <w:sz w:val="24"/>
                  <w:szCs w:val="24"/>
                  <w:lang w:eastAsia="en-ZA"/>
                </w:rPr>
                <w:t xml:space="preserve"> in the media sector.</w:t>
              </w:r>
              <w:r>
                <w:rPr>
                  <w:rFonts w:ascii="Century Gothic" w:eastAsia="Times New Roman" w:hAnsi="Century Gothic" w:cs="Calibri"/>
                  <w:color w:val="000000"/>
                  <w:sz w:val="24"/>
                  <w:szCs w:val="24"/>
                  <w:lang w:eastAsia="en-ZA"/>
                </w:rPr>
                <w:t xml:space="preserve"> </w:t>
              </w:r>
              <w:r w:rsidRPr="007F5A91">
                <w:rPr>
                  <w:rFonts w:ascii="Century Gothic" w:eastAsia="Times New Roman" w:hAnsi="Century Gothic" w:cs="Calibri"/>
                  <w:color w:val="000000"/>
                  <w:sz w:val="24"/>
                  <w:szCs w:val="24"/>
                  <w:lang w:eastAsia="en-ZA"/>
                </w:rPr>
                <w:t>We have strategic alliances with certain companies with whom we collaborate to maximi</w:t>
              </w:r>
              <w:r w:rsidR="00FC00BF">
                <w:rPr>
                  <w:rFonts w:ascii="Century Gothic" w:eastAsia="Times New Roman" w:hAnsi="Century Gothic" w:cs="Calibri"/>
                  <w:color w:val="000000"/>
                  <w:sz w:val="24"/>
                  <w:szCs w:val="24"/>
                  <w:lang w:eastAsia="en-ZA"/>
                </w:rPr>
                <w:t>s</w:t>
              </w:r>
              <w:r w:rsidRPr="007F5A91">
                <w:rPr>
                  <w:rFonts w:ascii="Century Gothic" w:eastAsia="Times New Roman" w:hAnsi="Century Gothic" w:cs="Calibri"/>
                  <w:color w:val="000000"/>
                  <w:sz w:val="24"/>
                  <w:szCs w:val="24"/>
                  <w:lang w:eastAsia="en-ZA"/>
                </w:rPr>
                <w:t xml:space="preserve">e value </w:t>
              </w:r>
              <w:r w:rsidR="00FC00BF">
                <w:rPr>
                  <w:rFonts w:ascii="Century Gothic" w:eastAsia="Times New Roman" w:hAnsi="Century Gothic" w:cs="Calibri"/>
                  <w:color w:val="000000"/>
                  <w:sz w:val="24"/>
                  <w:szCs w:val="24"/>
                  <w:lang w:eastAsia="en-ZA"/>
                </w:rPr>
                <w:t>for</w:t>
              </w:r>
              <w:r w:rsidRPr="007F5A91">
                <w:rPr>
                  <w:rFonts w:ascii="Century Gothic" w:eastAsia="Times New Roman" w:hAnsi="Century Gothic" w:cs="Calibri"/>
                  <w:color w:val="000000"/>
                  <w:sz w:val="24"/>
                  <w:szCs w:val="24"/>
                  <w:lang w:eastAsia="en-ZA"/>
                </w:rPr>
                <w:t xml:space="preserve"> our clients.</w:t>
              </w:r>
              <w:r w:rsidRPr="007F5A91">
                <w:rPr>
                  <w:rFonts w:ascii="Century Gothic" w:hAnsi="Century Gothic"/>
                  <w:sz w:val="24"/>
                  <w:szCs w:val="24"/>
                  <w:lang w:eastAsia="en-ZA"/>
                </w:rPr>
                <w:t xml:space="preserve"> In addition, we have a </w:t>
              </w:r>
              <w:r w:rsidRPr="007F5A91">
                <w:rPr>
                  <w:rFonts w:ascii="Century Gothic" w:eastAsia="Times New Roman" w:hAnsi="Century Gothic" w:cs="Calibri"/>
                  <w:color w:val="000000"/>
                  <w:sz w:val="24"/>
                  <w:szCs w:val="24"/>
                  <w:lang w:eastAsia="en-ZA"/>
                </w:rPr>
                <w:t>comprehensive network of contacts across the entire media landscape (from print to broadcasting).</w:t>
              </w:r>
            </w:p>
            <w:p w14:paraId="1CEBDF80" w14:textId="1BC9272E" w:rsidR="001273D4" w:rsidRDefault="001273D4" w:rsidP="001273D4">
              <w:pPr>
                <w:shd w:val="clear" w:color="auto" w:fill="FFFFFF"/>
                <w:spacing w:before="100" w:beforeAutospacing="1" w:after="100" w:afterAutospacing="1" w:line="240" w:lineRule="auto"/>
                <w:jc w:val="both"/>
                <w:rPr>
                  <w:rFonts w:ascii="Century Gothic" w:eastAsia="Times New Roman" w:hAnsi="Century Gothic" w:cs="Calibri"/>
                  <w:color w:val="000000"/>
                  <w:sz w:val="24"/>
                  <w:szCs w:val="24"/>
                  <w:lang w:eastAsia="en-ZA"/>
                </w:rPr>
              </w:pPr>
              <w:r w:rsidRPr="007F5A91">
                <w:rPr>
                  <w:rFonts w:ascii="Century Gothic" w:eastAsia="Times New Roman" w:hAnsi="Century Gothic" w:cs="Calibri"/>
                  <w:color w:val="000000"/>
                  <w:sz w:val="24"/>
                  <w:szCs w:val="24"/>
                  <w:lang w:eastAsia="en-ZA"/>
                </w:rPr>
                <w:t xml:space="preserve">Unlike many vanilla public relations companies, we are conscious that communication in our country does not happen in isolation </w:t>
              </w:r>
              <w:r w:rsidR="00FC00BF">
                <w:rPr>
                  <w:rFonts w:ascii="Century Gothic" w:eastAsia="Times New Roman" w:hAnsi="Century Gothic" w:cs="Calibri"/>
                  <w:color w:val="000000"/>
                  <w:sz w:val="24"/>
                  <w:szCs w:val="24"/>
                  <w:lang w:eastAsia="en-ZA"/>
                </w:rPr>
                <w:t>from</w:t>
              </w:r>
              <w:r w:rsidR="00FC00BF" w:rsidRPr="007F5A91">
                <w:rPr>
                  <w:rFonts w:ascii="Century Gothic" w:eastAsia="Times New Roman" w:hAnsi="Century Gothic" w:cs="Calibri"/>
                  <w:color w:val="000000"/>
                  <w:sz w:val="24"/>
                  <w:szCs w:val="24"/>
                  <w:lang w:eastAsia="en-ZA"/>
                </w:rPr>
                <w:t xml:space="preserve"> </w:t>
              </w:r>
              <w:r w:rsidRPr="007F5A91">
                <w:rPr>
                  <w:rFonts w:ascii="Century Gothic" w:eastAsia="Times New Roman" w:hAnsi="Century Gothic" w:cs="Calibri"/>
                  <w:color w:val="000000"/>
                  <w:sz w:val="24"/>
                  <w:szCs w:val="24"/>
                  <w:lang w:eastAsia="en-ZA"/>
                </w:rPr>
                <w:t>the broader socio-political and economic issues. We are politically sussed.</w:t>
              </w:r>
            </w:p>
            <w:p w14:paraId="2604616D" w14:textId="77777777" w:rsidR="00482009" w:rsidRDefault="001273D4" w:rsidP="00EB7464">
              <w:pPr>
                <w:shd w:val="clear" w:color="auto" w:fill="FFFFFF"/>
                <w:spacing w:before="100" w:beforeAutospacing="1" w:after="100" w:afterAutospacing="1" w:line="240" w:lineRule="auto"/>
                <w:jc w:val="both"/>
                <w:rPr>
                  <w:rFonts w:ascii="Century Gothic" w:eastAsia="Times New Roman" w:hAnsi="Century Gothic" w:cs="Calibri"/>
                  <w:color w:val="000000"/>
                  <w:sz w:val="24"/>
                  <w:szCs w:val="24"/>
                  <w:lang w:eastAsia="en-ZA"/>
                </w:rPr>
              </w:pPr>
              <w:r w:rsidRPr="007F5A91">
                <w:rPr>
                  <w:rFonts w:ascii="Century Gothic" w:eastAsia="Times New Roman" w:hAnsi="Century Gothic" w:cs="Calibri"/>
                  <w:color w:val="000000"/>
                  <w:sz w:val="24"/>
                  <w:szCs w:val="24"/>
                  <w:lang w:eastAsia="en-ZA"/>
                </w:rPr>
                <w:t>In addition, we have an in-depth knowledge of the intricacies of South African politics and practical experience of having worked with government departments and parastatals.</w:t>
              </w:r>
              <w:r w:rsidR="00EB7464">
                <w:rPr>
                  <w:rFonts w:ascii="Century Gothic" w:eastAsia="Times New Roman" w:hAnsi="Century Gothic" w:cs="Calibri"/>
                  <w:color w:val="000000"/>
                  <w:sz w:val="24"/>
                  <w:szCs w:val="24"/>
                  <w:lang w:eastAsia="en-ZA"/>
                </w:rPr>
                <w:t xml:space="preserve"> </w:t>
              </w:r>
            </w:p>
            <w:p w14:paraId="6BF391A0" w14:textId="0EF0D313" w:rsidR="001273D4" w:rsidRDefault="00382A8A" w:rsidP="00EB7464">
              <w:pPr>
                <w:shd w:val="clear" w:color="auto" w:fill="FFFFFF"/>
                <w:spacing w:before="100" w:beforeAutospacing="1" w:after="100" w:afterAutospacing="1" w:line="240" w:lineRule="auto"/>
                <w:jc w:val="both"/>
                <w:rPr>
                  <w:rFonts w:ascii="Century Gothic" w:eastAsia="Times New Roman" w:hAnsi="Century Gothic" w:cs="Calibri"/>
                  <w:color w:val="000000"/>
                  <w:sz w:val="24"/>
                  <w:szCs w:val="24"/>
                  <w:lang w:eastAsia="en-ZA"/>
                </w:rPr>
              </w:pPr>
              <w:r>
                <w:rPr>
                  <w:rFonts w:ascii="Century Gothic" w:eastAsia="Times New Roman" w:hAnsi="Century Gothic" w:cs="Calibri"/>
                  <w:color w:val="000000"/>
                  <w:sz w:val="24"/>
                  <w:szCs w:val="24"/>
                  <w:lang w:eastAsia="en-ZA"/>
                </w:rPr>
                <w:t xml:space="preserve">We </w:t>
              </w:r>
              <w:r w:rsidR="00482009">
                <w:rPr>
                  <w:rFonts w:ascii="Century Gothic" w:eastAsia="Times New Roman" w:hAnsi="Century Gothic" w:cs="Calibri"/>
                  <w:color w:val="000000"/>
                  <w:sz w:val="24"/>
                  <w:szCs w:val="24"/>
                  <w:lang w:eastAsia="en-ZA"/>
                </w:rPr>
                <w:t xml:space="preserve">also </w:t>
              </w:r>
              <w:r w:rsidR="00B23E75">
                <w:rPr>
                  <w:rFonts w:ascii="Century Gothic" w:eastAsia="Times New Roman" w:hAnsi="Century Gothic" w:cs="Calibri"/>
                  <w:color w:val="000000"/>
                  <w:sz w:val="24"/>
                  <w:szCs w:val="24"/>
                  <w:lang w:eastAsia="en-ZA"/>
                </w:rPr>
                <w:t xml:space="preserve">provide </w:t>
              </w:r>
              <w:r>
                <w:rPr>
                  <w:rFonts w:ascii="Century Gothic" w:eastAsia="Times New Roman" w:hAnsi="Century Gothic" w:cs="Calibri"/>
                  <w:color w:val="000000"/>
                  <w:sz w:val="24"/>
                  <w:szCs w:val="24"/>
                  <w:lang w:eastAsia="en-ZA"/>
                </w:rPr>
                <w:t xml:space="preserve">a basket of strategic </w:t>
              </w:r>
              <w:r w:rsidR="00FC00BF">
                <w:rPr>
                  <w:rFonts w:ascii="Century Gothic" w:eastAsia="Times New Roman" w:hAnsi="Century Gothic" w:cs="Calibri"/>
                  <w:color w:val="000000"/>
                  <w:sz w:val="24"/>
                  <w:szCs w:val="24"/>
                  <w:lang w:eastAsia="en-ZA"/>
                </w:rPr>
                <w:t xml:space="preserve">advisory </w:t>
              </w:r>
              <w:r w:rsidR="00375C32">
                <w:rPr>
                  <w:rFonts w:ascii="Century Gothic" w:eastAsia="Times New Roman" w:hAnsi="Century Gothic" w:cs="Calibri"/>
                  <w:color w:val="000000"/>
                  <w:sz w:val="24"/>
                  <w:szCs w:val="24"/>
                  <w:lang w:eastAsia="en-ZA"/>
                </w:rPr>
                <w:t xml:space="preserve">services </w:t>
              </w:r>
              <w:r>
                <w:rPr>
                  <w:rFonts w:ascii="Century Gothic" w:eastAsia="Times New Roman" w:hAnsi="Century Gothic" w:cs="Calibri"/>
                  <w:color w:val="000000"/>
                  <w:sz w:val="24"/>
                  <w:szCs w:val="24"/>
                  <w:lang w:eastAsia="en-ZA"/>
                </w:rPr>
                <w:t>to overseas companies wanting to invest in the country.</w:t>
              </w:r>
            </w:p>
            <w:p w14:paraId="7A26A5FA" w14:textId="77777777" w:rsidR="001273D4" w:rsidRDefault="001273D4" w:rsidP="001273D4">
              <w:pPr>
                <w:spacing w:line="300" w:lineRule="auto"/>
                <w:jc w:val="both"/>
                <w:rPr>
                  <w:rFonts w:ascii="Century Gothic" w:eastAsia="Times New Roman" w:hAnsi="Century Gothic" w:cs="Calibri"/>
                  <w:color w:val="000000"/>
                  <w:sz w:val="24"/>
                  <w:szCs w:val="24"/>
                  <w:lang w:eastAsia="en-ZA"/>
                </w:rPr>
              </w:pPr>
            </w:p>
            <w:p w14:paraId="55F94BBB" w14:textId="77777777" w:rsidR="001273D4" w:rsidRDefault="000A4BA2" w:rsidP="001273D4">
              <w:pPr>
                <w:shd w:val="clear" w:color="auto" w:fill="FFFFFF"/>
                <w:spacing w:after="0" w:line="276" w:lineRule="auto"/>
              </w:pPr>
              <w:r>
                <w:lastRenderedPageBreak/>
                <w:pict w14:anchorId="662CAE2C">
                  <v:rect id="_x0000_i1026" style="width:524.5pt;height:4pt" o:hrpct="0" o:hralign="center" o:hrstd="t" o:hrnoshade="t" o:hr="t" fillcolor="#4472c4" stroked="f"/>
                </w:pict>
              </w:r>
            </w:p>
            <w:p w14:paraId="57DB1807" w14:textId="77777777" w:rsidR="001273D4" w:rsidRPr="00E54E5E" w:rsidRDefault="001273D4" w:rsidP="001273D4">
              <w:pPr>
                <w:shd w:val="clear" w:color="auto" w:fill="FFFFFF"/>
                <w:spacing w:after="0" w:line="276" w:lineRule="auto"/>
                <w:rPr>
                  <w:rFonts w:ascii="Century Gothic" w:eastAsia="Times New Roman" w:hAnsi="Century Gothic" w:cs="Calibri"/>
                  <w:b/>
                  <w:bCs/>
                  <w:color w:val="000000"/>
                  <w:sz w:val="24"/>
                  <w:szCs w:val="24"/>
                  <w:lang w:eastAsia="en-ZA"/>
                </w:rPr>
              </w:pPr>
              <w:r w:rsidRPr="00E54E5E">
                <w:rPr>
                  <w:rFonts w:ascii="Century Gothic" w:eastAsia="Times New Roman" w:hAnsi="Century Gothic" w:cs="Calibri"/>
                  <w:b/>
                  <w:bCs/>
                  <w:color w:val="000000"/>
                  <w:sz w:val="24"/>
                  <w:szCs w:val="24"/>
                  <w:lang w:eastAsia="en-ZA"/>
                </w:rPr>
                <w:t>OUR BRAIN POWER</w:t>
              </w:r>
              <w:r w:rsidRPr="00E54E5E">
                <w:rPr>
                  <w:rFonts w:ascii="Century Gothic" w:eastAsia="Times New Roman" w:hAnsi="Century Gothic" w:cs="Calibri"/>
                  <w:b/>
                  <w:bCs/>
                  <w:color w:val="000000"/>
                  <w:sz w:val="24"/>
                  <w:szCs w:val="24"/>
                  <w:lang w:eastAsia="en-ZA"/>
                </w:rPr>
                <w:br/>
              </w:r>
            </w:p>
            <w:p w14:paraId="0B35AF3F" w14:textId="77777777" w:rsidR="001273D4" w:rsidRPr="007F5A91" w:rsidRDefault="001273D4" w:rsidP="001273D4">
              <w:pPr>
                <w:jc w:val="both"/>
                <w:rPr>
                  <w:rFonts w:ascii="Century Gothic" w:hAnsi="Century Gothic"/>
                  <w:b/>
                  <w:bCs/>
                  <w:sz w:val="24"/>
                  <w:szCs w:val="24"/>
                </w:rPr>
              </w:pPr>
              <w:r w:rsidRPr="007F5A91">
                <w:rPr>
                  <w:rFonts w:ascii="Century Gothic" w:hAnsi="Century Gothic"/>
                  <w:b/>
                  <w:bCs/>
                  <w:sz w:val="24"/>
                  <w:szCs w:val="24"/>
                </w:rPr>
                <w:t>Vuyo Bavuma</w:t>
              </w:r>
              <w:r>
                <w:rPr>
                  <w:rFonts w:ascii="Century Gothic" w:hAnsi="Century Gothic"/>
                  <w:b/>
                  <w:bCs/>
                  <w:sz w:val="24"/>
                  <w:szCs w:val="24"/>
                </w:rPr>
                <w:t>, Founder and Executive Director</w:t>
              </w:r>
            </w:p>
            <w:p w14:paraId="2590AA2D" w14:textId="77777777" w:rsidR="001273D4" w:rsidRPr="007F5A91" w:rsidRDefault="001273D4" w:rsidP="001273D4">
              <w:pPr>
                <w:jc w:val="both"/>
                <w:rPr>
                  <w:rFonts w:ascii="Century Gothic" w:hAnsi="Century Gothic"/>
                  <w:sz w:val="24"/>
                  <w:szCs w:val="24"/>
                </w:rPr>
              </w:pPr>
              <w:r w:rsidRPr="007F5A91">
                <w:rPr>
                  <w:rFonts w:ascii="Century Gothic" w:hAnsi="Century Gothic"/>
                  <w:sz w:val="24"/>
                  <w:szCs w:val="24"/>
                </w:rPr>
                <w:t>Having started his career as a journalist in South Africa the mid-1980s, Vuyo has had a front seat to our country’s history in the making. His first job, as a general reporter with anti-apartheid Struggle publication South Press in Cape Town, saw Vuyo covering the first major Umkhonto we Sizwe trials in the Western Cape, those of MK Lizo Ngqungwana, Tony Yengeni and Mxolisi Petane, as well as inquests into the high-profile deaths of MK soldiers Ashley Kriel, Coline Williams and Robbie Waterwitch, and the Gugulethu Seven. Later as political correspondent at the Weekend Argus, he was privileged to report on South Africa’s long-awaited transition to democracy.</w:t>
              </w:r>
            </w:p>
            <w:p w14:paraId="39DD5338" w14:textId="3417EE62" w:rsidR="001273D4" w:rsidRPr="007F5A91" w:rsidRDefault="001273D4" w:rsidP="001273D4">
              <w:pPr>
                <w:jc w:val="both"/>
                <w:rPr>
                  <w:rFonts w:ascii="Century Gothic" w:hAnsi="Century Gothic"/>
                  <w:sz w:val="24"/>
                  <w:szCs w:val="24"/>
                </w:rPr>
              </w:pPr>
              <w:r w:rsidRPr="007F5A91">
                <w:rPr>
                  <w:rFonts w:ascii="Century Gothic" w:hAnsi="Century Gothic"/>
                  <w:sz w:val="24"/>
                  <w:szCs w:val="24"/>
                </w:rPr>
                <w:t xml:space="preserve">Taking a seven-year hiatus from newspapers, in 1995, he started his own communication venture, whose clients included a range of major private and public enterprises. Returning to newspapers, he rounded out his career in the Fourth Estate with stints as sports editor and news editor at Johannesburg-based newspapers. Later, he had the opportunity to apply his communication expertise </w:t>
              </w:r>
              <w:r>
                <w:rPr>
                  <w:rFonts w:ascii="Century Gothic" w:hAnsi="Century Gothic"/>
                  <w:sz w:val="24"/>
                  <w:szCs w:val="24"/>
                </w:rPr>
                <w:t xml:space="preserve">for clients </w:t>
              </w:r>
              <w:r w:rsidRPr="007F5A91">
                <w:rPr>
                  <w:rFonts w:ascii="Century Gothic" w:hAnsi="Century Gothic"/>
                  <w:sz w:val="24"/>
                  <w:szCs w:val="24"/>
                </w:rPr>
                <w:t xml:space="preserve">in </w:t>
              </w:r>
              <w:r>
                <w:rPr>
                  <w:rFonts w:ascii="Century Gothic" w:hAnsi="Century Gothic"/>
                  <w:sz w:val="24"/>
                  <w:szCs w:val="24"/>
                </w:rPr>
                <w:t xml:space="preserve">both and private </w:t>
              </w:r>
              <w:r w:rsidRPr="007F5A91">
                <w:rPr>
                  <w:rFonts w:ascii="Century Gothic" w:hAnsi="Century Gothic"/>
                  <w:sz w:val="24"/>
                  <w:szCs w:val="24"/>
                </w:rPr>
                <w:t>public sector</w:t>
              </w:r>
              <w:r>
                <w:rPr>
                  <w:rFonts w:ascii="Century Gothic" w:hAnsi="Century Gothic"/>
                  <w:sz w:val="24"/>
                  <w:szCs w:val="24"/>
                </w:rPr>
                <w:t>.</w:t>
              </w:r>
            </w:p>
            <w:p w14:paraId="7ACE6122" w14:textId="50E7509B" w:rsidR="001273D4" w:rsidRPr="007F5A91" w:rsidRDefault="001273D4" w:rsidP="001273D4">
              <w:pPr>
                <w:jc w:val="both"/>
                <w:rPr>
                  <w:rFonts w:ascii="Century Gothic" w:hAnsi="Century Gothic"/>
                  <w:sz w:val="24"/>
                  <w:szCs w:val="24"/>
                </w:rPr>
              </w:pPr>
              <w:r w:rsidRPr="007F5A91">
                <w:rPr>
                  <w:rFonts w:ascii="Century Gothic" w:hAnsi="Century Gothic"/>
                  <w:sz w:val="24"/>
                  <w:szCs w:val="24"/>
                </w:rPr>
                <w:t>Vuyo has ac</w:t>
              </w:r>
              <w:r w:rsidR="00382A8A">
                <w:rPr>
                  <w:rFonts w:ascii="Century Gothic" w:hAnsi="Century Gothic"/>
                  <w:sz w:val="24"/>
                  <w:szCs w:val="24"/>
                </w:rPr>
                <w:t xml:space="preserve">quired </w:t>
              </w:r>
              <w:r w:rsidRPr="007F5A91">
                <w:rPr>
                  <w:rFonts w:ascii="Century Gothic" w:hAnsi="Century Gothic"/>
                  <w:sz w:val="24"/>
                  <w:szCs w:val="24"/>
                </w:rPr>
                <w:t>a Bachelor of Law</w:t>
              </w:r>
              <w:r w:rsidR="00482009">
                <w:rPr>
                  <w:rFonts w:ascii="Century Gothic" w:hAnsi="Century Gothic"/>
                  <w:sz w:val="24"/>
                  <w:szCs w:val="24"/>
                </w:rPr>
                <w:t>, a Bachelor of Social Science,</w:t>
              </w:r>
              <w:r w:rsidRPr="007F5A91">
                <w:rPr>
                  <w:rFonts w:ascii="Century Gothic" w:hAnsi="Century Gothic"/>
                  <w:sz w:val="24"/>
                  <w:szCs w:val="24"/>
                </w:rPr>
                <w:t xml:space="preserve"> a</w:t>
              </w:r>
              <w:r w:rsidR="00482009">
                <w:rPr>
                  <w:rFonts w:ascii="Century Gothic" w:hAnsi="Century Gothic"/>
                  <w:sz w:val="24"/>
                  <w:szCs w:val="24"/>
                </w:rPr>
                <w:t xml:space="preserve"> post</w:t>
              </w:r>
              <w:r w:rsidR="00FC00BF">
                <w:rPr>
                  <w:rFonts w:ascii="Century Gothic" w:hAnsi="Century Gothic"/>
                  <w:sz w:val="24"/>
                  <w:szCs w:val="24"/>
                </w:rPr>
                <w:t>-g</w:t>
              </w:r>
              <w:r w:rsidR="00482009">
                <w:rPr>
                  <w:rFonts w:ascii="Century Gothic" w:hAnsi="Century Gothic"/>
                  <w:sz w:val="24"/>
                  <w:szCs w:val="24"/>
                </w:rPr>
                <w:t xml:space="preserve">raduate degree </w:t>
              </w:r>
              <w:r w:rsidRPr="007F5A91">
                <w:rPr>
                  <w:rFonts w:ascii="Century Gothic" w:hAnsi="Century Gothic"/>
                  <w:sz w:val="24"/>
                  <w:szCs w:val="24"/>
                </w:rPr>
                <w:t>in Sociology, and a raft of tertiary diplomas in dispute resolution, media, and marketing. He has also been on the other side of the lectern, running a PR course at Damelin, conducting media training for clients and addressing international investment conferences in England and Germany in 1996.</w:t>
              </w:r>
            </w:p>
            <w:p w14:paraId="5A7154BA" w14:textId="77777777" w:rsidR="001273D4" w:rsidRPr="00C820C0" w:rsidRDefault="001273D4" w:rsidP="001273D4">
              <w:pPr>
                <w:jc w:val="both"/>
                <w:rPr>
                  <w:sz w:val="24"/>
                  <w:szCs w:val="24"/>
                </w:rPr>
              </w:pPr>
              <w:r w:rsidRPr="007F5A91">
                <w:rPr>
                  <w:rFonts w:ascii="Century Gothic" w:hAnsi="Century Gothic"/>
                  <w:sz w:val="24"/>
                  <w:szCs w:val="24"/>
                </w:rPr>
                <w:t>In addition to being executive director of Skyeagle Communications Pty Ltd, he is a trustee of the Temba Bavuma Foundation and a director of Mza Diamond Resources Pty Ltd</w:t>
              </w:r>
              <w:r w:rsidRPr="00C820C0">
                <w:rPr>
                  <w:sz w:val="24"/>
                  <w:szCs w:val="24"/>
                </w:rPr>
                <w:t>.</w:t>
              </w:r>
            </w:p>
            <w:p w14:paraId="5C647D06" w14:textId="77777777" w:rsidR="00D82ACE" w:rsidRDefault="00D82ACE" w:rsidP="001273D4">
              <w:pPr>
                <w:spacing w:line="276" w:lineRule="auto"/>
                <w:jc w:val="both"/>
              </w:pPr>
            </w:p>
            <w:p w14:paraId="78F1E885" w14:textId="77777777" w:rsidR="00D82ACE" w:rsidRDefault="00D82ACE" w:rsidP="001273D4">
              <w:pPr>
                <w:spacing w:line="276" w:lineRule="auto"/>
                <w:jc w:val="both"/>
              </w:pPr>
            </w:p>
            <w:p w14:paraId="7C1BC6AB" w14:textId="77777777" w:rsidR="00D82ACE" w:rsidRDefault="00D82ACE" w:rsidP="001273D4">
              <w:pPr>
                <w:spacing w:line="276" w:lineRule="auto"/>
                <w:jc w:val="both"/>
              </w:pPr>
            </w:p>
            <w:p w14:paraId="604E1E5D" w14:textId="77777777" w:rsidR="00D82ACE" w:rsidRDefault="00D82ACE" w:rsidP="001273D4">
              <w:pPr>
                <w:spacing w:line="276" w:lineRule="auto"/>
                <w:jc w:val="both"/>
              </w:pPr>
            </w:p>
            <w:p w14:paraId="1C4D9AFA" w14:textId="77777777" w:rsidR="00D82ACE" w:rsidRDefault="00D82ACE" w:rsidP="001273D4">
              <w:pPr>
                <w:spacing w:line="276" w:lineRule="auto"/>
                <w:jc w:val="both"/>
              </w:pPr>
            </w:p>
            <w:p w14:paraId="598371E4" w14:textId="77777777" w:rsidR="00D82ACE" w:rsidRDefault="00D82ACE" w:rsidP="001273D4">
              <w:pPr>
                <w:spacing w:line="276" w:lineRule="auto"/>
                <w:jc w:val="both"/>
              </w:pPr>
            </w:p>
            <w:p w14:paraId="18A17137" w14:textId="77777777" w:rsidR="00D82ACE" w:rsidRDefault="00D82ACE" w:rsidP="001273D4">
              <w:pPr>
                <w:spacing w:line="276" w:lineRule="auto"/>
                <w:jc w:val="both"/>
              </w:pPr>
            </w:p>
            <w:p w14:paraId="67C2113A" w14:textId="77777777" w:rsidR="00D82ACE" w:rsidRDefault="00D82ACE" w:rsidP="001273D4">
              <w:pPr>
                <w:spacing w:line="276" w:lineRule="auto"/>
                <w:jc w:val="both"/>
              </w:pPr>
            </w:p>
            <w:p w14:paraId="1722557E" w14:textId="77777777" w:rsidR="00D82ACE" w:rsidRDefault="00D82ACE" w:rsidP="001273D4">
              <w:pPr>
                <w:spacing w:line="276" w:lineRule="auto"/>
                <w:jc w:val="both"/>
              </w:pPr>
            </w:p>
            <w:p w14:paraId="48CC5BAE" w14:textId="1B1BDE0D" w:rsidR="001273D4" w:rsidRDefault="000A4BA2" w:rsidP="001273D4">
              <w:pPr>
                <w:spacing w:line="276" w:lineRule="auto"/>
                <w:jc w:val="both"/>
              </w:pPr>
              <w:r>
                <w:lastRenderedPageBreak/>
                <w:pict w14:anchorId="5B22CD36">
                  <v:rect id="_x0000_i1027" style="width:524.5pt;height:4pt" o:hrpct="0" o:hralign="center" o:hrstd="t" o:hrnoshade="t" o:hr="t" fillcolor="#4472c4" stroked="f"/>
                </w:pict>
              </w:r>
            </w:p>
            <w:p w14:paraId="62E60291" w14:textId="77777777" w:rsidR="001273D4" w:rsidRPr="00E54E5E" w:rsidRDefault="001273D4" w:rsidP="001273D4">
              <w:pPr>
                <w:spacing w:line="276" w:lineRule="auto"/>
                <w:jc w:val="both"/>
                <w:rPr>
                  <w:rFonts w:ascii="Century Gothic" w:hAnsi="Century Gothic"/>
                  <w:b/>
                  <w:bCs/>
                  <w:sz w:val="24"/>
                  <w:szCs w:val="24"/>
                </w:rPr>
              </w:pPr>
              <w:r w:rsidRPr="00E54E5E">
                <w:rPr>
                  <w:rFonts w:ascii="Century Gothic" w:hAnsi="Century Gothic"/>
                  <w:b/>
                  <w:bCs/>
                  <w:sz w:val="24"/>
                  <w:szCs w:val="24"/>
                </w:rPr>
                <w:t>Ayesha Ismail</w:t>
              </w:r>
            </w:p>
            <w:p w14:paraId="2CFD6525" w14:textId="50E7340A" w:rsidR="001273D4" w:rsidRPr="00E54E5E" w:rsidRDefault="001273D4" w:rsidP="001273D4">
              <w:pPr>
                <w:spacing w:line="300" w:lineRule="auto"/>
                <w:jc w:val="both"/>
                <w:rPr>
                  <w:rFonts w:ascii="Century Gothic" w:hAnsi="Century Gothic"/>
                  <w:sz w:val="24"/>
                  <w:szCs w:val="24"/>
                </w:rPr>
              </w:pPr>
              <w:r w:rsidRPr="00E54E5E">
                <w:rPr>
                  <w:rFonts w:ascii="Century Gothic" w:hAnsi="Century Gothic"/>
                  <w:sz w:val="24"/>
                  <w:szCs w:val="24"/>
                </w:rPr>
                <w:t>An accomplished print and television journalist, documentary filmmaker and mentor, Ayesha Ismail has more than 30 years’ experience in covering diverse news events worldwide.</w:t>
              </w:r>
              <w:r>
                <w:rPr>
                  <w:rFonts w:ascii="Century Gothic" w:hAnsi="Century Gothic"/>
                  <w:sz w:val="24"/>
                  <w:szCs w:val="24"/>
                </w:rPr>
                <w:t xml:space="preserve"> </w:t>
              </w:r>
              <w:r w:rsidRPr="00E54E5E">
                <w:rPr>
                  <w:rFonts w:ascii="Century Gothic" w:hAnsi="Century Gothic"/>
                  <w:sz w:val="24"/>
                  <w:szCs w:val="24"/>
                </w:rPr>
                <w:t>The news career of this journalism graduate from Cape Peninsula University began in 1987 at South Press, an alternative South African weekly newspaper. After the apartheid regime banned the publication, she worked mainly for anti-apartheid newspapers, including the New Nation, Weekly Mail and international news outlet Agence France-Presse.</w:t>
              </w:r>
            </w:p>
            <w:p w14:paraId="101E0892" w14:textId="77777777" w:rsidR="001273D4" w:rsidRPr="00E54E5E" w:rsidRDefault="001273D4" w:rsidP="001273D4">
              <w:pPr>
                <w:spacing w:line="300" w:lineRule="auto"/>
                <w:jc w:val="both"/>
                <w:rPr>
                  <w:rFonts w:ascii="Century Gothic" w:hAnsi="Century Gothic"/>
                  <w:sz w:val="24"/>
                  <w:szCs w:val="24"/>
                </w:rPr>
              </w:pPr>
              <w:r w:rsidRPr="00E54E5E">
                <w:rPr>
                  <w:rFonts w:ascii="Century Gothic" w:hAnsi="Century Gothic"/>
                  <w:sz w:val="24"/>
                  <w:szCs w:val="24"/>
                </w:rPr>
                <w:t>Her TV journalism career began when she joined South Africa’s first independent free-to-air television station, e.tv in 1998. For eight years, she covered political affairs at Parliament and court trials.</w:t>
              </w:r>
              <w:r>
                <w:rPr>
                  <w:rFonts w:ascii="Century Gothic" w:hAnsi="Century Gothic"/>
                  <w:sz w:val="24"/>
                  <w:szCs w:val="24"/>
                </w:rPr>
                <w:t xml:space="preserve"> </w:t>
              </w:r>
              <w:r w:rsidRPr="00E54E5E">
                <w:rPr>
                  <w:rFonts w:ascii="Century Gothic" w:hAnsi="Century Gothic"/>
                  <w:sz w:val="24"/>
                  <w:szCs w:val="24"/>
                </w:rPr>
                <w:t>Ayesha has freelanced for various international and local television stations including France24, Sky (UK), NDTV (India), ARD (Germany) and FBC (Italy), SABC and ENCA. She covered a range of major social and political stories, from the State of Emergency in the 1980s to the unbanning of anti-apartheid organisations; the release in 1990 of Nelson Rolihlahla Mandela; SA’s first democratic elections; and Mandela’s death in 2013.</w:t>
              </w:r>
            </w:p>
            <w:p w14:paraId="6B3B917E" w14:textId="77777777" w:rsidR="001273D4" w:rsidRPr="00E54E5E" w:rsidRDefault="001273D4" w:rsidP="001273D4">
              <w:pPr>
                <w:spacing w:line="300" w:lineRule="auto"/>
                <w:jc w:val="both"/>
                <w:rPr>
                  <w:rFonts w:ascii="Century Gothic" w:hAnsi="Century Gothic"/>
                  <w:sz w:val="24"/>
                  <w:szCs w:val="24"/>
                </w:rPr>
              </w:pPr>
              <w:r w:rsidRPr="00E54E5E">
                <w:rPr>
                  <w:rFonts w:ascii="Century Gothic" w:hAnsi="Century Gothic"/>
                  <w:sz w:val="24"/>
                  <w:szCs w:val="24"/>
                </w:rPr>
                <w:t>Ayesha worked as a producer for ARD covering the FIFA 2010 World Cup in South Africa, streamed live from Outside Broadcasting Units. Over the years, she has produced several documentaries for international stations, including SBS Dateline in Australia, Channel 4 in the UK, and Fox Africa Crime Channel.</w:t>
              </w:r>
              <w:r>
                <w:rPr>
                  <w:rFonts w:ascii="Century Gothic" w:hAnsi="Century Gothic"/>
                  <w:sz w:val="24"/>
                  <w:szCs w:val="24"/>
                </w:rPr>
                <w:t xml:space="preserve"> </w:t>
              </w:r>
              <w:r w:rsidRPr="00E54E5E">
                <w:rPr>
                  <w:rFonts w:ascii="Century Gothic" w:hAnsi="Century Gothic"/>
                  <w:sz w:val="24"/>
                  <w:szCs w:val="24"/>
                </w:rPr>
                <w:t>Some of her recent documentaries include a 13-episode crime series broadcast on e.tv /eNCA; two on climate change and a drug-awareness feature titled Substance Abuse.</w:t>
              </w:r>
            </w:p>
            <w:p w14:paraId="67498169" w14:textId="1B36822A" w:rsidR="001273D4" w:rsidRDefault="001273D4" w:rsidP="001273D4">
              <w:pPr>
                <w:spacing w:line="300" w:lineRule="auto"/>
                <w:jc w:val="both"/>
                <w:rPr>
                  <w:rFonts w:ascii="Century Gothic" w:hAnsi="Century Gothic"/>
                  <w:sz w:val="24"/>
                  <w:szCs w:val="24"/>
                </w:rPr>
              </w:pPr>
              <w:r w:rsidRPr="00E54E5E">
                <w:rPr>
                  <w:rFonts w:ascii="Century Gothic" w:hAnsi="Century Gothic"/>
                  <w:sz w:val="24"/>
                  <w:szCs w:val="24"/>
                </w:rPr>
                <w:t>Ayesha also worked as a TV news and media trainer with TIV, a US-based media company, then a partner to CNN. She conducted a series of training seminars for TV news channels in Pakistan, Madagascar, Uganda, India, and Nigeria.</w:t>
              </w:r>
            </w:p>
            <w:p w14:paraId="152C525D" w14:textId="606069BD" w:rsidR="00D82ACE" w:rsidRDefault="00D82ACE" w:rsidP="001273D4">
              <w:pPr>
                <w:spacing w:line="300" w:lineRule="auto"/>
                <w:jc w:val="both"/>
                <w:rPr>
                  <w:rFonts w:ascii="Century Gothic" w:hAnsi="Century Gothic"/>
                  <w:sz w:val="24"/>
                  <w:szCs w:val="24"/>
                </w:rPr>
              </w:pPr>
            </w:p>
            <w:p w14:paraId="6DC55B16" w14:textId="47445C9E" w:rsidR="00D82ACE" w:rsidRDefault="00D82ACE" w:rsidP="001273D4">
              <w:pPr>
                <w:spacing w:line="300" w:lineRule="auto"/>
                <w:jc w:val="both"/>
                <w:rPr>
                  <w:rFonts w:ascii="Century Gothic" w:hAnsi="Century Gothic"/>
                  <w:sz w:val="24"/>
                  <w:szCs w:val="24"/>
                </w:rPr>
              </w:pPr>
            </w:p>
            <w:p w14:paraId="24A1FC88" w14:textId="7561ACCB" w:rsidR="00D82ACE" w:rsidRDefault="00D82ACE" w:rsidP="001273D4">
              <w:pPr>
                <w:spacing w:line="300" w:lineRule="auto"/>
                <w:jc w:val="both"/>
                <w:rPr>
                  <w:rFonts w:ascii="Century Gothic" w:hAnsi="Century Gothic"/>
                  <w:sz w:val="24"/>
                  <w:szCs w:val="24"/>
                </w:rPr>
              </w:pPr>
            </w:p>
            <w:p w14:paraId="3F2EDB36" w14:textId="039C7D03" w:rsidR="00D82ACE" w:rsidRDefault="00D82ACE" w:rsidP="001273D4">
              <w:pPr>
                <w:spacing w:line="300" w:lineRule="auto"/>
                <w:jc w:val="both"/>
                <w:rPr>
                  <w:rFonts w:ascii="Century Gothic" w:hAnsi="Century Gothic"/>
                  <w:sz w:val="24"/>
                  <w:szCs w:val="24"/>
                </w:rPr>
              </w:pPr>
            </w:p>
            <w:p w14:paraId="2574A020" w14:textId="062FC2C5" w:rsidR="00D82ACE" w:rsidRDefault="00D82ACE" w:rsidP="001273D4">
              <w:pPr>
                <w:spacing w:line="300" w:lineRule="auto"/>
                <w:jc w:val="both"/>
                <w:rPr>
                  <w:rFonts w:ascii="Century Gothic" w:hAnsi="Century Gothic"/>
                  <w:sz w:val="24"/>
                  <w:szCs w:val="24"/>
                </w:rPr>
              </w:pPr>
            </w:p>
            <w:p w14:paraId="714FBC8E" w14:textId="1B018E3F" w:rsidR="00D82ACE" w:rsidRDefault="00D82ACE" w:rsidP="001273D4">
              <w:pPr>
                <w:spacing w:line="300" w:lineRule="auto"/>
                <w:jc w:val="both"/>
                <w:rPr>
                  <w:rFonts w:ascii="Century Gothic" w:hAnsi="Century Gothic"/>
                  <w:sz w:val="24"/>
                  <w:szCs w:val="24"/>
                </w:rPr>
              </w:pPr>
            </w:p>
            <w:p w14:paraId="25BAC7B4" w14:textId="77777777" w:rsidR="00D82ACE" w:rsidRPr="00E54E5E" w:rsidRDefault="00D82ACE" w:rsidP="001273D4">
              <w:pPr>
                <w:spacing w:line="300" w:lineRule="auto"/>
                <w:jc w:val="both"/>
                <w:rPr>
                  <w:rFonts w:ascii="Century Gothic" w:hAnsi="Century Gothic"/>
                  <w:sz w:val="24"/>
                  <w:szCs w:val="24"/>
                </w:rPr>
              </w:pPr>
            </w:p>
            <w:p w14:paraId="09F6960E" w14:textId="77777777" w:rsidR="001273D4" w:rsidRDefault="000A4BA2" w:rsidP="001273D4">
              <w:pPr>
                <w:spacing w:line="276" w:lineRule="auto"/>
                <w:jc w:val="both"/>
              </w:pPr>
              <w:r>
                <w:lastRenderedPageBreak/>
                <w:pict w14:anchorId="61277ACA">
                  <v:rect id="_x0000_i1028" style="width:524.5pt;height:4pt" o:hrpct="0" o:hralign="center" o:hrstd="t" o:hrnoshade="t" o:hr="t" fillcolor="#4472c4" stroked="f"/>
                </w:pict>
              </w:r>
            </w:p>
            <w:p w14:paraId="53E742B1" w14:textId="6552CF8C" w:rsidR="001273D4" w:rsidRPr="00E54E5E" w:rsidRDefault="001273D4" w:rsidP="001273D4">
              <w:pPr>
                <w:spacing w:line="276" w:lineRule="auto"/>
                <w:jc w:val="both"/>
                <w:rPr>
                  <w:rFonts w:ascii="Century Gothic" w:hAnsi="Century Gothic"/>
                  <w:b/>
                  <w:bCs/>
                  <w:color w:val="222222"/>
                  <w:sz w:val="24"/>
                  <w:szCs w:val="24"/>
                </w:rPr>
              </w:pPr>
              <w:r w:rsidRPr="00E54E5E">
                <w:rPr>
                  <w:rFonts w:ascii="Century Gothic" w:hAnsi="Century Gothic"/>
                  <w:b/>
                  <w:bCs/>
                  <w:color w:val="222222"/>
                  <w:sz w:val="24"/>
                  <w:szCs w:val="24"/>
                </w:rPr>
                <w:t>Robyn Leary</w:t>
              </w:r>
              <w:r w:rsidR="00375C32">
                <w:rPr>
                  <w:rFonts w:ascii="Century Gothic" w:hAnsi="Century Gothic"/>
                  <w:b/>
                  <w:bCs/>
                  <w:color w:val="222222"/>
                  <w:sz w:val="24"/>
                  <w:szCs w:val="24"/>
                </w:rPr>
                <w:t>, Copy Editor</w:t>
              </w:r>
            </w:p>
            <w:p w14:paraId="69F67590" w14:textId="77777777" w:rsidR="001273D4" w:rsidRDefault="001273D4" w:rsidP="001273D4">
              <w:pPr>
                <w:spacing w:line="300" w:lineRule="auto"/>
                <w:jc w:val="both"/>
                <w:rPr>
                  <w:rFonts w:ascii="Century Gothic" w:hAnsi="Century Gothic"/>
                  <w:color w:val="222222"/>
                  <w:sz w:val="24"/>
                  <w:szCs w:val="24"/>
                </w:rPr>
              </w:pPr>
              <w:r w:rsidRPr="00E54E5E">
                <w:rPr>
                  <w:rFonts w:ascii="Century Gothic" w:hAnsi="Century Gothic"/>
                  <w:color w:val="222222"/>
                  <w:sz w:val="24"/>
                  <w:szCs w:val="24"/>
                </w:rPr>
                <w:t xml:space="preserve">Robyn Leary is a 30-year-plus veteran of the South African media industry.  Graduating with a BA Honours degree in Journalism and Linguistics from Rhodes University in 1988, she cut her teeth as a subeditor at Martin Creamer’s Engineering News before moving to the mainstream news media in the mid-1990s. </w:t>
              </w:r>
            </w:p>
            <w:p w14:paraId="2F08F96B" w14:textId="77777777" w:rsidR="001273D4" w:rsidRPr="00E54E5E" w:rsidRDefault="001273D4" w:rsidP="001273D4">
              <w:pPr>
                <w:spacing w:line="300" w:lineRule="auto"/>
                <w:jc w:val="both"/>
                <w:rPr>
                  <w:rFonts w:ascii="Century Gothic" w:hAnsi="Century Gothic"/>
                  <w:color w:val="222222"/>
                  <w:sz w:val="24"/>
                  <w:szCs w:val="24"/>
                </w:rPr>
              </w:pPr>
              <w:r w:rsidRPr="00E54E5E">
                <w:rPr>
                  <w:rFonts w:ascii="Century Gothic" w:hAnsi="Century Gothic"/>
                  <w:color w:val="222222"/>
                  <w:sz w:val="24"/>
                  <w:szCs w:val="24"/>
                </w:rPr>
                <w:t xml:space="preserve">She worked as a subeditor, helping to drive the production process, on a range of major national newspapers, including the Star and the Sunday Independent. Later, at the Cape Argus, first as chief subeditor, then as assistant editor, she had helped to pull together coverage on global news stories, such as the 9/11 terrorist attacks, the Boxing Day tsunami in 2004 and Hurricane Katrina, and, closer to home, the 2010 FIFA World Cup, and Nelson Mandela’s death in 2013. </w:t>
              </w:r>
            </w:p>
            <w:p w14:paraId="06554B20" w14:textId="77777777" w:rsidR="001273D4" w:rsidRPr="00E54E5E" w:rsidRDefault="001273D4" w:rsidP="001273D4">
              <w:pPr>
                <w:spacing w:line="300" w:lineRule="auto"/>
                <w:jc w:val="both"/>
                <w:rPr>
                  <w:rFonts w:ascii="Century Gothic" w:hAnsi="Century Gothic"/>
                  <w:color w:val="222222"/>
                  <w:sz w:val="24"/>
                  <w:szCs w:val="24"/>
                </w:rPr>
              </w:pPr>
              <w:r w:rsidRPr="00E54E5E">
                <w:rPr>
                  <w:rFonts w:ascii="Century Gothic" w:hAnsi="Century Gothic"/>
                  <w:color w:val="222222"/>
                  <w:sz w:val="24"/>
                  <w:szCs w:val="24"/>
                </w:rPr>
                <w:t xml:space="preserve">In 2016, Robyn opted to leave formal employment to start her freelance career as a copy editor. Her clients since then have been diverse, ranging from the Benin Association for Eco-development (ABED), to industry stalwarts Media24 and Highbury Media, to self-published authors and online bloggers. At Highbury, her work has focused on business titles, such as JSE Magazine, Business Day Earth, Business Day Empowerment, African Decisions, Mining Decisions, and the award-winning </w:t>
              </w:r>
              <w:r>
                <w:rPr>
                  <w:rFonts w:ascii="Century Gothic" w:hAnsi="Century Gothic"/>
                  <w:color w:val="222222"/>
                  <w:sz w:val="24"/>
                  <w:szCs w:val="24"/>
                </w:rPr>
                <w:t>E</w:t>
              </w:r>
              <w:r w:rsidRPr="00E54E5E">
                <w:rPr>
                  <w:rFonts w:ascii="Century Gothic" w:hAnsi="Century Gothic"/>
                  <w:color w:val="222222"/>
                  <w:sz w:val="24"/>
                  <w:szCs w:val="24"/>
                </w:rPr>
                <w:t>arthworks.</w:t>
              </w:r>
              <w:r>
                <w:rPr>
                  <w:rFonts w:ascii="Century Gothic" w:hAnsi="Century Gothic"/>
                  <w:color w:val="222222"/>
                  <w:sz w:val="24"/>
                  <w:szCs w:val="24"/>
                </w:rPr>
                <w:t xml:space="preserve"> </w:t>
              </w:r>
              <w:r w:rsidRPr="00E54E5E">
                <w:rPr>
                  <w:rFonts w:ascii="Century Gothic" w:hAnsi="Century Gothic"/>
                  <w:color w:val="222222"/>
                  <w:sz w:val="24"/>
                  <w:szCs w:val="24"/>
                </w:rPr>
                <w:t>As an associate member of the Professional Editors Guild, Robyn is committed to ongoing professional development, mostly to feed her obsession with the Oxford comma.</w:t>
              </w:r>
            </w:p>
            <w:p w14:paraId="38C1A1BD" w14:textId="50C452C0" w:rsidR="00382A8A" w:rsidRDefault="000A4BA2" w:rsidP="001273D4">
              <w:pPr>
                <w:spacing w:line="276" w:lineRule="auto"/>
                <w:jc w:val="both"/>
                <w:rPr>
                  <w:rFonts w:ascii="Century Gothic" w:hAnsi="Century Gothic"/>
                  <w:b/>
                  <w:bCs/>
                  <w:sz w:val="24"/>
                  <w:szCs w:val="24"/>
                  <w:lang w:val="en-US"/>
                </w:rPr>
              </w:pPr>
              <w:r>
                <w:pict w14:anchorId="429E7FFC">
                  <v:rect id="_x0000_i1029" style="width:524.5pt;height:4pt" o:hrpct="0" o:hralign="center" o:hrstd="t" o:hrnoshade="t" o:hr="t" fillcolor="#4472c4" stroked="f"/>
                </w:pict>
              </w:r>
            </w:p>
            <w:p w14:paraId="3792CFE8" w14:textId="16A777E7" w:rsidR="00382A8A" w:rsidRDefault="00382A8A" w:rsidP="001273D4">
              <w:pPr>
                <w:spacing w:line="276" w:lineRule="auto"/>
                <w:jc w:val="both"/>
                <w:rPr>
                  <w:rFonts w:ascii="Century Gothic" w:hAnsi="Century Gothic"/>
                  <w:b/>
                  <w:bCs/>
                  <w:sz w:val="24"/>
                  <w:szCs w:val="24"/>
                  <w:lang w:val="en-US"/>
                </w:rPr>
              </w:pPr>
              <w:r>
                <w:rPr>
                  <w:rFonts w:ascii="Century Gothic" w:hAnsi="Century Gothic"/>
                  <w:b/>
                  <w:bCs/>
                  <w:sz w:val="24"/>
                  <w:szCs w:val="24"/>
                  <w:lang w:val="en-US"/>
                </w:rPr>
                <w:t>Professor Mlungisi Makalima</w:t>
              </w:r>
              <w:r w:rsidR="00375C32">
                <w:rPr>
                  <w:rFonts w:ascii="Century Gothic" w:hAnsi="Century Gothic"/>
                  <w:b/>
                  <w:bCs/>
                  <w:sz w:val="24"/>
                  <w:szCs w:val="24"/>
                  <w:lang w:val="en-US"/>
                </w:rPr>
                <w:t>, Research and Political Advis</w:t>
              </w:r>
              <w:r w:rsidR="00EE2A32">
                <w:rPr>
                  <w:rFonts w:ascii="Century Gothic" w:hAnsi="Century Gothic"/>
                  <w:b/>
                  <w:bCs/>
                  <w:sz w:val="24"/>
                  <w:szCs w:val="24"/>
                  <w:lang w:val="en-US"/>
                </w:rPr>
                <w:t>e</w:t>
              </w:r>
              <w:r w:rsidR="00375C32">
                <w:rPr>
                  <w:rFonts w:ascii="Century Gothic" w:hAnsi="Century Gothic"/>
                  <w:b/>
                  <w:bCs/>
                  <w:sz w:val="24"/>
                  <w:szCs w:val="24"/>
                  <w:lang w:val="en-US"/>
                </w:rPr>
                <w:t>r</w:t>
              </w:r>
            </w:p>
            <w:p w14:paraId="025F6A25" w14:textId="092C6164" w:rsidR="00382A8A" w:rsidRPr="00382A8A" w:rsidRDefault="00382A8A" w:rsidP="001273D4">
              <w:pPr>
                <w:spacing w:line="276" w:lineRule="auto"/>
                <w:jc w:val="both"/>
                <w:rPr>
                  <w:rFonts w:ascii="Century Gothic" w:hAnsi="Century Gothic"/>
                  <w:sz w:val="24"/>
                  <w:szCs w:val="24"/>
                  <w:lang w:val="en-US"/>
                </w:rPr>
              </w:pPr>
              <w:r w:rsidRPr="00382A8A">
                <w:rPr>
                  <w:rFonts w:ascii="Century Gothic" w:hAnsi="Century Gothic"/>
                  <w:sz w:val="24"/>
                  <w:szCs w:val="24"/>
                  <w:lang w:val="en-US"/>
                </w:rPr>
                <w:t>Prof Makalima is a seasoned academic with more than 25 years</w:t>
              </w:r>
              <w:r w:rsidR="00EE2A32">
                <w:rPr>
                  <w:rFonts w:ascii="Century Gothic" w:hAnsi="Century Gothic"/>
                  <w:sz w:val="24"/>
                  <w:szCs w:val="24"/>
                  <w:lang w:val="en-US"/>
                </w:rPr>
                <w:t>’</w:t>
              </w:r>
              <w:r w:rsidRPr="00382A8A">
                <w:rPr>
                  <w:rFonts w:ascii="Century Gothic" w:hAnsi="Century Gothic"/>
                  <w:sz w:val="24"/>
                  <w:szCs w:val="24"/>
                  <w:lang w:val="en-US"/>
                </w:rPr>
                <w:t xml:space="preserve"> teaching </w:t>
              </w:r>
              <w:r w:rsidR="00EE2A32">
                <w:rPr>
                  <w:rFonts w:ascii="Century Gothic" w:hAnsi="Century Gothic"/>
                  <w:sz w:val="24"/>
                  <w:szCs w:val="24"/>
                  <w:lang w:val="en-US"/>
                </w:rPr>
                <w:t xml:space="preserve">experience </w:t>
              </w:r>
              <w:r w:rsidRPr="00382A8A">
                <w:rPr>
                  <w:rFonts w:ascii="Century Gothic" w:hAnsi="Century Gothic"/>
                  <w:sz w:val="24"/>
                  <w:szCs w:val="24"/>
                  <w:lang w:val="en-US"/>
                </w:rPr>
                <w:t>at one of South Africa’s famous universities. He also worked as an ambassador representing South Africa in Brazil and Zimbabwe …</w:t>
              </w:r>
              <w:r w:rsidR="00375C32">
                <w:rPr>
                  <w:rFonts w:ascii="Century Gothic" w:hAnsi="Century Gothic"/>
                  <w:sz w:val="24"/>
                  <w:szCs w:val="24"/>
                  <w:lang w:val="en-US"/>
                </w:rPr>
                <w:t xml:space="preserve"> (The rest is coming…)</w:t>
              </w:r>
            </w:p>
            <w:p w14:paraId="0B057F7B" w14:textId="77777777" w:rsidR="00382A8A" w:rsidRDefault="00382A8A" w:rsidP="001273D4">
              <w:pPr>
                <w:spacing w:line="276" w:lineRule="auto"/>
                <w:jc w:val="both"/>
                <w:rPr>
                  <w:rFonts w:ascii="Century Gothic" w:hAnsi="Century Gothic"/>
                  <w:b/>
                  <w:bCs/>
                  <w:sz w:val="24"/>
                  <w:szCs w:val="24"/>
                  <w:lang w:val="en-US"/>
                </w:rPr>
              </w:pPr>
            </w:p>
            <w:p w14:paraId="096E3F7F" w14:textId="77777777" w:rsidR="00382A8A" w:rsidRDefault="00382A8A" w:rsidP="001273D4">
              <w:pPr>
                <w:spacing w:line="276" w:lineRule="auto"/>
                <w:jc w:val="both"/>
                <w:rPr>
                  <w:rFonts w:ascii="Century Gothic" w:hAnsi="Century Gothic"/>
                  <w:b/>
                  <w:bCs/>
                  <w:sz w:val="24"/>
                  <w:szCs w:val="24"/>
                  <w:lang w:val="en-US"/>
                </w:rPr>
              </w:pPr>
            </w:p>
            <w:p w14:paraId="77B687C2" w14:textId="77777777" w:rsidR="00382A8A" w:rsidRDefault="00382A8A" w:rsidP="001273D4">
              <w:pPr>
                <w:spacing w:line="276" w:lineRule="auto"/>
                <w:jc w:val="both"/>
                <w:rPr>
                  <w:rFonts w:ascii="Century Gothic" w:hAnsi="Century Gothic"/>
                  <w:b/>
                  <w:bCs/>
                  <w:sz w:val="24"/>
                  <w:szCs w:val="24"/>
                  <w:lang w:val="en-US"/>
                </w:rPr>
              </w:pPr>
            </w:p>
            <w:p w14:paraId="2E420E8D" w14:textId="77777777" w:rsidR="00382A8A" w:rsidRDefault="00382A8A" w:rsidP="001273D4">
              <w:pPr>
                <w:spacing w:line="276" w:lineRule="auto"/>
                <w:jc w:val="both"/>
                <w:rPr>
                  <w:rFonts w:ascii="Century Gothic" w:hAnsi="Century Gothic"/>
                  <w:b/>
                  <w:bCs/>
                  <w:sz w:val="24"/>
                  <w:szCs w:val="24"/>
                  <w:lang w:val="en-US"/>
                </w:rPr>
              </w:pPr>
            </w:p>
            <w:p w14:paraId="057E36CC" w14:textId="77777777" w:rsidR="00382A8A" w:rsidRDefault="00382A8A" w:rsidP="001273D4">
              <w:pPr>
                <w:spacing w:line="276" w:lineRule="auto"/>
                <w:jc w:val="both"/>
                <w:rPr>
                  <w:rFonts w:ascii="Century Gothic" w:hAnsi="Century Gothic"/>
                  <w:b/>
                  <w:bCs/>
                  <w:sz w:val="24"/>
                  <w:szCs w:val="24"/>
                  <w:lang w:val="en-US"/>
                </w:rPr>
              </w:pPr>
            </w:p>
            <w:p w14:paraId="2CC5320A" w14:textId="77777777" w:rsidR="00382A8A" w:rsidRDefault="00382A8A" w:rsidP="001273D4">
              <w:pPr>
                <w:spacing w:line="276" w:lineRule="auto"/>
                <w:jc w:val="both"/>
                <w:rPr>
                  <w:rFonts w:ascii="Century Gothic" w:hAnsi="Century Gothic"/>
                  <w:b/>
                  <w:bCs/>
                  <w:sz w:val="24"/>
                  <w:szCs w:val="24"/>
                  <w:lang w:val="en-US"/>
                </w:rPr>
              </w:pPr>
            </w:p>
            <w:p w14:paraId="1780D637" w14:textId="77777777" w:rsidR="00382A8A" w:rsidRDefault="00382A8A" w:rsidP="001273D4">
              <w:pPr>
                <w:spacing w:line="276" w:lineRule="auto"/>
                <w:jc w:val="both"/>
                <w:rPr>
                  <w:rFonts w:ascii="Century Gothic" w:hAnsi="Century Gothic"/>
                  <w:b/>
                  <w:bCs/>
                  <w:sz w:val="24"/>
                  <w:szCs w:val="24"/>
                  <w:lang w:val="en-US"/>
                </w:rPr>
              </w:pPr>
            </w:p>
            <w:p w14:paraId="4ABCC0A1" w14:textId="77777777" w:rsidR="00382A8A" w:rsidRDefault="00382A8A" w:rsidP="001273D4">
              <w:pPr>
                <w:spacing w:line="276" w:lineRule="auto"/>
                <w:jc w:val="both"/>
                <w:rPr>
                  <w:rFonts w:ascii="Century Gothic" w:hAnsi="Century Gothic"/>
                  <w:b/>
                  <w:bCs/>
                  <w:sz w:val="24"/>
                  <w:szCs w:val="24"/>
                  <w:lang w:val="en-US"/>
                </w:rPr>
              </w:pPr>
            </w:p>
            <w:p w14:paraId="3FDB748E" w14:textId="77777777" w:rsidR="00382A8A" w:rsidRDefault="00382A8A" w:rsidP="001273D4">
              <w:pPr>
                <w:spacing w:line="276" w:lineRule="auto"/>
                <w:jc w:val="both"/>
                <w:rPr>
                  <w:rFonts w:ascii="Century Gothic" w:hAnsi="Century Gothic"/>
                  <w:b/>
                  <w:bCs/>
                  <w:sz w:val="24"/>
                  <w:szCs w:val="24"/>
                  <w:lang w:val="en-US"/>
                </w:rPr>
              </w:pPr>
            </w:p>
            <w:p w14:paraId="712C4B23" w14:textId="401D18FA" w:rsidR="001273D4" w:rsidRDefault="001273D4" w:rsidP="001273D4">
              <w:pPr>
                <w:spacing w:line="276" w:lineRule="auto"/>
                <w:jc w:val="both"/>
                <w:rPr>
                  <w:rFonts w:ascii="Century Gothic" w:hAnsi="Century Gothic"/>
                  <w:b/>
                  <w:bCs/>
                  <w:sz w:val="24"/>
                  <w:szCs w:val="24"/>
                  <w:lang w:val="en-US"/>
                </w:rPr>
              </w:pPr>
              <w:r w:rsidRPr="00E54E5E">
                <w:rPr>
                  <w:rFonts w:ascii="Century Gothic" w:hAnsi="Century Gothic"/>
                  <w:b/>
                  <w:bCs/>
                  <w:sz w:val="24"/>
                  <w:szCs w:val="24"/>
                  <w:lang w:val="en-US"/>
                </w:rPr>
                <w:t>Nkululeko Victor Masombuka</w:t>
              </w:r>
              <w:r w:rsidR="00375C32">
                <w:rPr>
                  <w:rFonts w:ascii="Century Gothic" w:hAnsi="Century Gothic"/>
                  <w:b/>
                  <w:bCs/>
                  <w:sz w:val="24"/>
                  <w:szCs w:val="24"/>
                  <w:lang w:val="en-US"/>
                </w:rPr>
                <w:t>, Social Media Practitioner</w:t>
              </w:r>
            </w:p>
            <w:p w14:paraId="4B4B8017" w14:textId="77777777" w:rsidR="001273D4" w:rsidRPr="00E54E5E" w:rsidRDefault="001273D4" w:rsidP="001273D4">
              <w:pPr>
                <w:spacing w:line="300" w:lineRule="auto"/>
                <w:jc w:val="both"/>
                <w:rPr>
                  <w:rFonts w:ascii="Century Gothic" w:hAnsi="Century Gothic"/>
                  <w:sz w:val="24"/>
                  <w:szCs w:val="24"/>
                  <w:lang w:val="en-US"/>
                </w:rPr>
              </w:pPr>
              <w:r w:rsidRPr="00E54E5E">
                <w:rPr>
                  <w:rFonts w:ascii="Century Gothic" w:hAnsi="Century Gothic"/>
                  <w:sz w:val="24"/>
                  <w:szCs w:val="24"/>
                  <w:lang w:val="en-US"/>
                </w:rPr>
                <w:t xml:space="preserve">Nkululeko Victor Masombuka’s twin passion for IT and language has been parlayed into a budding career in communications technology. That career began while he was still studying at the Vaal University of Technology; Nkululeko worked as a tech support analyst for African Flavour Books, which sells African literature and books in the SA vernacular languages. </w:t>
              </w:r>
            </w:p>
            <w:p w14:paraId="2A7DCE4B" w14:textId="77777777" w:rsidR="001273D4" w:rsidRPr="00E54E5E" w:rsidRDefault="001273D4" w:rsidP="001273D4">
              <w:pPr>
                <w:spacing w:line="300" w:lineRule="auto"/>
                <w:jc w:val="both"/>
                <w:rPr>
                  <w:rFonts w:ascii="Century Gothic" w:hAnsi="Century Gothic"/>
                  <w:sz w:val="24"/>
                  <w:szCs w:val="24"/>
                  <w:lang w:val="en-US"/>
                </w:rPr>
              </w:pPr>
              <w:r w:rsidRPr="00E54E5E">
                <w:rPr>
                  <w:rFonts w:ascii="Century Gothic" w:hAnsi="Century Gothic"/>
                  <w:sz w:val="24"/>
                  <w:szCs w:val="24"/>
                  <w:lang w:val="en-US"/>
                </w:rPr>
                <w:t>After graduating with a diploma in ICT from the Vaal University of Technology, Nkululeko was awarded a full scholarship by the United States Embassy in South Africa to take part in the US State Department’s Community College Initiative (CCI) in 2016/17 and further his IT studies. The CCI programme gives formerly disadvantaged youth the chance to study abroad for up to a year, enabling them to hone their technical skills, expand their leadership abilities and boost their proficiency in English. Nkululeko took full advantage of the opportunity, leaving Fox Hill Technical College (FHTC) in Wisconsin with a clutch of certificates: in web development; mobile app development; global studies and English business communication.</w:t>
              </w:r>
            </w:p>
            <w:p w14:paraId="375FE837" w14:textId="396CF08D" w:rsidR="001273D4" w:rsidRPr="00E54E5E" w:rsidRDefault="001273D4" w:rsidP="001273D4">
              <w:pPr>
                <w:spacing w:line="300" w:lineRule="auto"/>
                <w:jc w:val="both"/>
                <w:rPr>
                  <w:rFonts w:ascii="Century Gothic" w:hAnsi="Century Gothic"/>
                  <w:sz w:val="24"/>
                  <w:szCs w:val="24"/>
                  <w:lang w:val="en-US"/>
                </w:rPr>
              </w:pPr>
              <w:r w:rsidRPr="00E54E5E">
                <w:rPr>
                  <w:rFonts w:ascii="Century Gothic" w:hAnsi="Century Gothic"/>
                  <w:sz w:val="24"/>
                  <w:szCs w:val="24"/>
                  <w:lang w:val="en-US"/>
                </w:rPr>
                <w:t xml:space="preserve">Also, at FHTC, Nkululeko interned as a software developer helping to build an educational game for wisc-online, among other things. As with a lot of young techies, he </w:t>
              </w:r>
              <w:r w:rsidR="00EE2A32">
                <w:rPr>
                  <w:rFonts w:ascii="Century Gothic" w:hAnsi="Century Gothic"/>
                  <w:sz w:val="24"/>
                  <w:szCs w:val="24"/>
                  <w:lang w:val="en-US"/>
                </w:rPr>
                <w:t xml:space="preserve">did his time in </w:t>
              </w:r>
              <w:r w:rsidRPr="00E54E5E">
                <w:rPr>
                  <w:rFonts w:ascii="Century Gothic" w:hAnsi="Century Gothic"/>
                  <w:sz w:val="24"/>
                  <w:szCs w:val="24"/>
                  <w:lang w:val="en-US"/>
                </w:rPr>
                <w:t>tech support, working on the college’s help desk for six months.</w:t>
              </w:r>
            </w:p>
            <w:p w14:paraId="755C5F11" w14:textId="77777777" w:rsidR="001273D4" w:rsidRPr="00E54E5E" w:rsidRDefault="001273D4" w:rsidP="001273D4">
              <w:pPr>
                <w:spacing w:line="300" w:lineRule="auto"/>
                <w:jc w:val="both"/>
                <w:rPr>
                  <w:rFonts w:ascii="Century Gothic" w:hAnsi="Century Gothic"/>
                  <w:sz w:val="24"/>
                  <w:szCs w:val="24"/>
                  <w:lang w:val="en-US"/>
                </w:rPr>
              </w:pPr>
              <w:r w:rsidRPr="00E54E5E">
                <w:rPr>
                  <w:rFonts w:ascii="Century Gothic" w:hAnsi="Century Gothic"/>
                  <w:sz w:val="24"/>
                  <w:szCs w:val="24"/>
                  <w:lang w:val="en-US"/>
                </w:rPr>
                <w:t>In 2017, he was awarded a Civic Leadership Certificate through the US States Department’s Young Leadership Initiative. That same year he co-founded IT Prodigies, which sought to close the gap in access to IT services in underserved communities.</w:t>
              </w:r>
            </w:p>
            <w:p w14:paraId="73B80E40" w14:textId="77777777" w:rsidR="001273D4" w:rsidRPr="00E54E5E" w:rsidRDefault="001273D4" w:rsidP="001273D4">
              <w:pPr>
                <w:spacing w:line="300" w:lineRule="auto"/>
                <w:jc w:val="both"/>
                <w:rPr>
                  <w:rFonts w:ascii="Century Gothic" w:hAnsi="Century Gothic"/>
                  <w:sz w:val="24"/>
                  <w:szCs w:val="24"/>
                  <w:lang w:val="en-US"/>
                </w:rPr>
              </w:pPr>
              <w:r w:rsidRPr="00E54E5E">
                <w:rPr>
                  <w:rFonts w:ascii="Century Gothic" w:hAnsi="Century Gothic"/>
                  <w:sz w:val="24"/>
                  <w:szCs w:val="24"/>
                  <w:lang w:val="en-US"/>
                </w:rPr>
                <w:t>He has further polished his IT skills, interning as a support technician at the Department of Rural Development and Land Reform, where his functions ranged from holding the hands, metaphorically speaking, of all end users to maintaining systems with complicated-sounding names such as BAS, LOGIS and PERSAL.</w:t>
              </w:r>
            </w:p>
            <w:p w14:paraId="7707AFD9" w14:textId="77777777" w:rsidR="001273D4" w:rsidRDefault="001273D4" w:rsidP="001273D4">
              <w:pPr>
                <w:rPr>
                  <w:rFonts w:ascii="Century Gothic" w:eastAsia="Times New Roman" w:hAnsi="Century Gothic" w:cs="Calibri"/>
                  <w:b/>
                  <w:bCs/>
                  <w:color w:val="000000"/>
                  <w:sz w:val="24"/>
                  <w:szCs w:val="24"/>
                  <w:lang w:eastAsia="en-ZA"/>
                </w:rPr>
              </w:pPr>
              <w:r>
                <w:rPr>
                  <w:rFonts w:ascii="Century Gothic" w:eastAsia="Times New Roman" w:hAnsi="Century Gothic" w:cs="Calibri"/>
                  <w:b/>
                  <w:bCs/>
                  <w:color w:val="000000"/>
                  <w:sz w:val="24"/>
                  <w:szCs w:val="24"/>
                  <w:lang w:eastAsia="en-ZA"/>
                </w:rPr>
                <w:br w:type="page"/>
              </w:r>
            </w:p>
            <w:p w14:paraId="7CF208BF" w14:textId="77777777" w:rsidR="001273D4" w:rsidRDefault="000A4BA2" w:rsidP="001273D4">
              <w:pPr>
                <w:shd w:val="clear" w:color="auto" w:fill="FFFFFF"/>
                <w:spacing w:after="0" w:line="276" w:lineRule="auto"/>
              </w:pPr>
              <w:r>
                <w:lastRenderedPageBreak/>
                <w:pict w14:anchorId="55A0AFE7">
                  <v:rect id="_x0000_i1030" style="width:524.5pt;height:4pt" o:hrpct="0" o:hralign="center" o:hrstd="t" o:hrnoshade="t" o:hr="t" fillcolor="#4472c4" stroked="f"/>
                </w:pict>
              </w:r>
            </w:p>
            <w:p w14:paraId="6C467D65" w14:textId="77777777" w:rsidR="001273D4" w:rsidRPr="00E54E5E" w:rsidRDefault="001273D4" w:rsidP="001273D4">
              <w:pPr>
                <w:shd w:val="clear" w:color="auto" w:fill="FFFFFF"/>
                <w:spacing w:after="0" w:line="276" w:lineRule="auto"/>
                <w:rPr>
                  <w:rFonts w:ascii="Century Gothic" w:eastAsia="Times New Roman" w:hAnsi="Century Gothic" w:cs="Calibri"/>
                  <w:b/>
                  <w:bCs/>
                  <w:color w:val="000000"/>
                  <w:sz w:val="24"/>
                  <w:szCs w:val="24"/>
                  <w:lang w:eastAsia="en-ZA"/>
                </w:rPr>
              </w:pPr>
              <w:r>
                <w:rPr>
                  <w:rFonts w:ascii="Century Gothic" w:eastAsia="Times New Roman" w:hAnsi="Century Gothic" w:cs="Calibri"/>
                  <w:b/>
                  <w:bCs/>
                  <w:color w:val="000000"/>
                  <w:sz w:val="24"/>
                  <w:szCs w:val="24"/>
                  <w:lang w:eastAsia="en-ZA"/>
                </w:rPr>
                <w:br/>
              </w:r>
              <w:r w:rsidRPr="00E54E5E">
                <w:rPr>
                  <w:rFonts w:ascii="Century Gothic" w:eastAsia="Times New Roman" w:hAnsi="Century Gothic" w:cs="Calibri"/>
                  <w:b/>
                  <w:bCs/>
                  <w:color w:val="000000"/>
                  <w:sz w:val="24"/>
                  <w:szCs w:val="24"/>
                  <w:lang w:eastAsia="en-ZA"/>
                </w:rPr>
                <w:t>Our Areas of Operation</w:t>
              </w:r>
            </w:p>
            <w:p w14:paraId="67458F30" w14:textId="77777777" w:rsidR="001273D4" w:rsidRPr="00E54E5E" w:rsidRDefault="001273D4" w:rsidP="001273D4">
              <w:pPr>
                <w:shd w:val="clear" w:color="auto" w:fill="FFFFFF"/>
                <w:spacing w:after="0" w:line="276" w:lineRule="auto"/>
                <w:ind w:firstLine="360"/>
                <w:rPr>
                  <w:rFonts w:ascii="Century Gothic" w:eastAsia="Times New Roman" w:hAnsi="Century Gothic" w:cs="Calibri"/>
                  <w:color w:val="000000"/>
                  <w:sz w:val="24"/>
                  <w:szCs w:val="24"/>
                  <w:lang w:eastAsia="en-ZA"/>
                </w:rPr>
              </w:pPr>
            </w:p>
            <w:p w14:paraId="72931C3F" w14:textId="77777777" w:rsidR="001273D4" w:rsidRPr="00E54E5E" w:rsidRDefault="001273D4" w:rsidP="001273D4">
              <w:pPr>
                <w:shd w:val="clear" w:color="auto" w:fill="FFFFFF"/>
                <w:spacing w:after="0" w:line="276" w:lineRule="auto"/>
                <w:rPr>
                  <w:rFonts w:ascii="Century Gothic" w:eastAsia="Times New Roman" w:hAnsi="Century Gothic" w:cs="Calibri"/>
                  <w:color w:val="000000"/>
                  <w:sz w:val="24"/>
                  <w:szCs w:val="24"/>
                  <w:lang w:eastAsia="en-ZA"/>
                </w:rPr>
              </w:pPr>
              <w:r w:rsidRPr="00E54E5E">
                <w:rPr>
                  <w:rFonts w:ascii="Century Gothic" w:eastAsia="Times New Roman" w:hAnsi="Century Gothic" w:cs="Calibri"/>
                  <w:color w:val="000000"/>
                  <w:sz w:val="24"/>
                  <w:szCs w:val="24"/>
                  <w:lang w:eastAsia="en-ZA"/>
                </w:rPr>
                <w:t>Skyeagle offers its services across a range of economic sectors:</w:t>
              </w:r>
            </w:p>
            <w:p w14:paraId="10AF87BD" w14:textId="77777777" w:rsidR="001273D4" w:rsidRPr="00E54E5E" w:rsidRDefault="001273D4" w:rsidP="001273D4">
              <w:pPr>
                <w:shd w:val="clear" w:color="auto" w:fill="FFFFFF"/>
                <w:spacing w:after="0" w:line="276" w:lineRule="auto"/>
                <w:ind w:firstLine="360"/>
                <w:rPr>
                  <w:rFonts w:ascii="Century Gothic" w:eastAsia="Times New Roman" w:hAnsi="Century Gothic" w:cs="Calibri"/>
                  <w:color w:val="000000"/>
                  <w:sz w:val="24"/>
                  <w:szCs w:val="24"/>
                  <w:lang w:eastAsia="en-ZA"/>
                </w:rPr>
              </w:pPr>
            </w:p>
            <w:p w14:paraId="38F71209" w14:textId="77777777" w:rsidR="001273D4" w:rsidRPr="00E54E5E" w:rsidRDefault="001273D4" w:rsidP="001273D4">
              <w:pPr>
                <w:pStyle w:val="ListParagraph"/>
                <w:numPr>
                  <w:ilvl w:val="0"/>
                  <w:numId w:val="14"/>
                </w:numPr>
                <w:shd w:val="clear" w:color="auto" w:fill="FFFFFF"/>
                <w:spacing w:after="0" w:line="276" w:lineRule="auto"/>
                <w:rPr>
                  <w:rFonts w:ascii="Century Gothic" w:eastAsia="Times New Roman" w:hAnsi="Century Gothic" w:cs="Calibri"/>
                  <w:color w:val="000000"/>
                  <w:sz w:val="24"/>
                  <w:szCs w:val="24"/>
                  <w:lang w:eastAsia="en-ZA"/>
                </w:rPr>
              </w:pPr>
              <w:r w:rsidRPr="00E54E5E">
                <w:rPr>
                  <w:rFonts w:ascii="Century Gothic" w:eastAsia="Times New Roman" w:hAnsi="Century Gothic" w:cs="Calibri"/>
                  <w:color w:val="000000"/>
                  <w:sz w:val="24"/>
                  <w:szCs w:val="24"/>
                  <w:lang w:eastAsia="en-ZA"/>
                </w:rPr>
                <w:t xml:space="preserve">Land and </w:t>
              </w:r>
              <w:r>
                <w:rPr>
                  <w:rFonts w:ascii="Century Gothic" w:eastAsia="Times New Roman" w:hAnsi="Century Gothic" w:cs="Calibri"/>
                  <w:color w:val="000000"/>
                  <w:sz w:val="24"/>
                  <w:szCs w:val="24"/>
                  <w:lang w:eastAsia="en-ZA"/>
                </w:rPr>
                <w:t>A</w:t>
              </w:r>
              <w:r w:rsidRPr="00E54E5E">
                <w:rPr>
                  <w:rFonts w:ascii="Century Gothic" w:eastAsia="Times New Roman" w:hAnsi="Century Gothic" w:cs="Calibri"/>
                  <w:color w:val="000000"/>
                  <w:sz w:val="24"/>
                  <w:szCs w:val="24"/>
                  <w:lang w:eastAsia="en-ZA"/>
                </w:rPr>
                <w:t>griculture</w:t>
              </w:r>
            </w:p>
            <w:p w14:paraId="797BBBD5" w14:textId="77777777" w:rsidR="001273D4" w:rsidRPr="00E54E5E" w:rsidRDefault="001273D4" w:rsidP="001273D4">
              <w:pPr>
                <w:numPr>
                  <w:ilvl w:val="0"/>
                  <w:numId w:val="14"/>
                </w:numPr>
                <w:shd w:val="clear" w:color="auto" w:fill="FFFFFF"/>
                <w:spacing w:before="100" w:beforeAutospacing="1" w:after="100" w:afterAutospacing="1" w:line="276" w:lineRule="auto"/>
                <w:rPr>
                  <w:rFonts w:ascii="Century Gothic" w:eastAsia="Times New Roman" w:hAnsi="Century Gothic" w:cs="Calibri"/>
                  <w:color w:val="000000"/>
                  <w:sz w:val="24"/>
                  <w:szCs w:val="24"/>
                  <w:lang w:eastAsia="en-ZA"/>
                </w:rPr>
              </w:pPr>
              <w:r w:rsidRPr="00E54E5E">
                <w:rPr>
                  <w:rFonts w:ascii="Century Gothic" w:eastAsia="Times New Roman" w:hAnsi="Century Gothic" w:cs="Calibri"/>
                  <w:color w:val="000000"/>
                  <w:sz w:val="24"/>
                  <w:szCs w:val="24"/>
                  <w:lang w:eastAsia="en-ZA"/>
                </w:rPr>
                <w:t xml:space="preserve">Water and </w:t>
              </w:r>
              <w:r>
                <w:rPr>
                  <w:rFonts w:ascii="Century Gothic" w:eastAsia="Times New Roman" w:hAnsi="Century Gothic" w:cs="Calibri"/>
                  <w:color w:val="000000"/>
                  <w:sz w:val="24"/>
                  <w:szCs w:val="24"/>
                  <w:lang w:eastAsia="en-ZA"/>
                </w:rPr>
                <w:t>S</w:t>
              </w:r>
              <w:r w:rsidRPr="00E54E5E">
                <w:rPr>
                  <w:rFonts w:ascii="Century Gothic" w:eastAsia="Times New Roman" w:hAnsi="Century Gothic" w:cs="Calibri"/>
                  <w:color w:val="000000"/>
                  <w:sz w:val="24"/>
                  <w:szCs w:val="24"/>
                  <w:lang w:eastAsia="en-ZA"/>
                </w:rPr>
                <w:t>anitation</w:t>
              </w:r>
            </w:p>
            <w:p w14:paraId="1AE1CF0B" w14:textId="77777777" w:rsidR="001273D4" w:rsidRPr="00E54E5E" w:rsidRDefault="001273D4" w:rsidP="001273D4">
              <w:pPr>
                <w:numPr>
                  <w:ilvl w:val="0"/>
                  <w:numId w:val="14"/>
                </w:numPr>
                <w:shd w:val="clear" w:color="auto" w:fill="FFFFFF"/>
                <w:spacing w:before="100" w:beforeAutospacing="1" w:after="100" w:afterAutospacing="1" w:line="276" w:lineRule="auto"/>
                <w:rPr>
                  <w:rFonts w:ascii="Century Gothic" w:eastAsia="Times New Roman" w:hAnsi="Century Gothic" w:cs="Calibri"/>
                  <w:color w:val="000000"/>
                  <w:sz w:val="24"/>
                  <w:szCs w:val="24"/>
                  <w:lang w:eastAsia="en-ZA"/>
                </w:rPr>
              </w:pPr>
              <w:r w:rsidRPr="00E54E5E">
                <w:rPr>
                  <w:rFonts w:ascii="Century Gothic" w:eastAsia="Times New Roman" w:hAnsi="Century Gothic" w:cs="Calibri"/>
                  <w:color w:val="000000"/>
                  <w:sz w:val="24"/>
                  <w:szCs w:val="24"/>
                  <w:lang w:eastAsia="en-ZA"/>
                </w:rPr>
                <w:t>Energy</w:t>
              </w:r>
            </w:p>
            <w:p w14:paraId="63D0ABCA" w14:textId="77777777" w:rsidR="001273D4" w:rsidRPr="00E54E5E" w:rsidRDefault="001273D4" w:rsidP="001273D4">
              <w:pPr>
                <w:numPr>
                  <w:ilvl w:val="0"/>
                  <w:numId w:val="14"/>
                </w:numPr>
                <w:shd w:val="clear" w:color="auto" w:fill="FFFFFF"/>
                <w:spacing w:before="100" w:beforeAutospacing="1" w:after="100" w:afterAutospacing="1" w:line="276" w:lineRule="auto"/>
                <w:rPr>
                  <w:rFonts w:ascii="Century Gothic" w:eastAsia="Times New Roman" w:hAnsi="Century Gothic" w:cs="Calibri"/>
                  <w:color w:val="000000"/>
                  <w:sz w:val="24"/>
                  <w:szCs w:val="24"/>
                  <w:lang w:eastAsia="en-ZA"/>
                </w:rPr>
              </w:pPr>
              <w:r w:rsidRPr="00E54E5E">
                <w:rPr>
                  <w:rFonts w:ascii="Century Gothic" w:eastAsia="Times New Roman" w:hAnsi="Century Gothic" w:cs="Calibri"/>
                  <w:color w:val="000000"/>
                  <w:sz w:val="24"/>
                  <w:szCs w:val="24"/>
                  <w:lang w:eastAsia="en-ZA"/>
                </w:rPr>
                <w:t>Mining</w:t>
              </w:r>
            </w:p>
            <w:p w14:paraId="6688132C" w14:textId="77777777" w:rsidR="001273D4" w:rsidRPr="00E54E5E" w:rsidRDefault="001273D4" w:rsidP="001273D4">
              <w:pPr>
                <w:numPr>
                  <w:ilvl w:val="0"/>
                  <w:numId w:val="14"/>
                </w:numPr>
                <w:shd w:val="clear" w:color="auto" w:fill="FFFFFF"/>
                <w:spacing w:before="100" w:beforeAutospacing="1" w:after="100" w:afterAutospacing="1" w:line="276" w:lineRule="auto"/>
                <w:rPr>
                  <w:rFonts w:ascii="Century Gothic" w:eastAsia="Times New Roman" w:hAnsi="Century Gothic" w:cs="Calibri"/>
                  <w:color w:val="000000"/>
                  <w:sz w:val="24"/>
                  <w:szCs w:val="24"/>
                  <w:lang w:eastAsia="en-ZA"/>
                </w:rPr>
              </w:pPr>
              <w:r w:rsidRPr="00E54E5E">
                <w:rPr>
                  <w:rFonts w:ascii="Century Gothic" w:eastAsia="Times New Roman" w:hAnsi="Century Gothic" w:cs="Calibri"/>
                  <w:color w:val="000000"/>
                  <w:sz w:val="24"/>
                  <w:szCs w:val="24"/>
                  <w:lang w:eastAsia="en-ZA"/>
                </w:rPr>
                <w:t>Legal PR</w:t>
              </w:r>
            </w:p>
            <w:p w14:paraId="0D5476B9" w14:textId="1B95496E" w:rsidR="001273D4" w:rsidRDefault="00BA56D4" w:rsidP="001273D4">
              <w:pPr>
                <w:numPr>
                  <w:ilvl w:val="0"/>
                  <w:numId w:val="14"/>
                </w:numPr>
                <w:shd w:val="clear" w:color="auto" w:fill="FFFFFF"/>
                <w:spacing w:before="100" w:beforeAutospacing="1" w:after="100" w:afterAutospacing="1" w:line="276" w:lineRule="auto"/>
                <w:rPr>
                  <w:rFonts w:ascii="Century Gothic" w:eastAsia="Times New Roman" w:hAnsi="Century Gothic" w:cs="Calibri"/>
                  <w:color w:val="000000"/>
                  <w:sz w:val="24"/>
                  <w:szCs w:val="24"/>
                  <w:lang w:eastAsia="en-ZA"/>
                </w:rPr>
              </w:pPr>
              <w:r>
                <w:rPr>
                  <w:rFonts w:ascii="Century Gothic" w:eastAsia="Times New Roman" w:hAnsi="Century Gothic" w:cs="Calibri"/>
                  <w:color w:val="000000"/>
                  <w:sz w:val="24"/>
                  <w:szCs w:val="24"/>
                  <w:lang w:eastAsia="en-ZA"/>
                </w:rPr>
                <w:t>International Investment and Trade Support &amp; Advisory</w:t>
              </w:r>
            </w:p>
            <w:p w14:paraId="492EBA81" w14:textId="08F2D31A" w:rsidR="00FC00BF" w:rsidRPr="00E54E5E" w:rsidRDefault="000A4BA2" w:rsidP="00D22090">
              <w:pPr>
                <w:shd w:val="clear" w:color="auto" w:fill="FFFFFF"/>
                <w:spacing w:before="100" w:beforeAutospacing="1" w:after="100" w:afterAutospacing="1" w:line="276" w:lineRule="auto"/>
                <w:rPr>
                  <w:rFonts w:ascii="Century Gothic" w:eastAsia="Times New Roman" w:hAnsi="Century Gothic" w:cs="Calibri"/>
                  <w:color w:val="000000"/>
                  <w:sz w:val="24"/>
                  <w:szCs w:val="24"/>
                  <w:lang w:eastAsia="en-ZA"/>
                </w:rPr>
              </w:pPr>
              <w:r>
                <w:pict w14:anchorId="20B5D3E3">
                  <v:rect id="_x0000_i1031" style="width:524.5pt;height:4pt" o:hrpct="0" o:hralign="center" o:hrstd="t" o:hrnoshade="t" o:hr="t" fillcolor="#4472c4" stroked="f"/>
                </w:pict>
              </w:r>
            </w:p>
            <w:p w14:paraId="30FE9E13" w14:textId="12DDF375" w:rsidR="001273D4" w:rsidRPr="00E10D76" w:rsidRDefault="001273D4" w:rsidP="001273D4">
              <w:pPr>
                <w:shd w:val="clear" w:color="auto" w:fill="FFFFFF"/>
                <w:spacing w:after="0" w:line="276" w:lineRule="auto"/>
                <w:rPr>
                  <w:rFonts w:ascii="Century Gothic" w:eastAsia="Times New Roman" w:hAnsi="Century Gothic" w:cs="Calibri"/>
                  <w:color w:val="000000"/>
                  <w:sz w:val="16"/>
                  <w:szCs w:val="16"/>
                  <w:lang w:eastAsia="en-ZA"/>
                </w:rPr>
              </w:pPr>
              <w:r w:rsidRPr="00E54E5E">
                <w:rPr>
                  <w:rFonts w:ascii="Century Gothic" w:eastAsia="Times New Roman" w:hAnsi="Century Gothic" w:cs="Calibri"/>
                  <w:b/>
                  <w:bCs/>
                  <w:color w:val="000000"/>
                  <w:sz w:val="24"/>
                  <w:szCs w:val="24"/>
                  <w:lang w:eastAsia="en-ZA"/>
                </w:rPr>
                <w:t xml:space="preserve">Our </w:t>
              </w:r>
              <w:r w:rsidR="00367B2E">
                <w:rPr>
                  <w:rFonts w:ascii="Century Gothic" w:eastAsia="Times New Roman" w:hAnsi="Century Gothic" w:cs="Calibri"/>
                  <w:b/>
                  <w:bCs/>
                  <w:color w:val="000000"/>
                  <w:sz w:val="24"/>
                  <w:szCs w:val="24"/>
                  <w:lang w:eastAsia="en-ZA"/>
                </w:rPr>
                <w:t xml:space="preserve">Professional </w:t>
              </w:r>
              <w:r>
                <w:rPr>
                  <w:rFonts w:ascii="Century Gothic" w:eastAsia="Times New Roman" w:hAnsi="Century Gothic" w:cs="Calibri"/>
                  <w:b/>
                  <w:bCs/>
                  <w:color w:val="000000"/>
                  <w:sz w:val="24"/>
                  <w:szCs w:val="24"/>
                  <w:lang w:eastAsia="en-ZA"/>
                </w:rPr>
                <w:t>S</w:t>
              </w:r>
              <w:r w:rsidRPr="00E54E5E">
                <w:rPr>
                  <w:rFonts w:ascii="Century Gothic" w:eastAsia="Times New Roman" w:hAnsi="Century Gothic" w:cs="Calibri"/>
                  <w:b/>
                  <w:bCs/>
                  <w:color w:val="000000"/>
                  <w:sz w:val="24"/>
                  <w:szCs w:val="24"/>
                  <w:lang w:eastAsia="en-ZA"/>
                </w:rPr>
                <w:t>ervices</w:t>
              </w:r>
              <w:r>
                <w:rPr>
                  <w:rFonts w:ascii="Century Gothic" w:eastAsia="Times New Roman" w:hAnsi="Century Gothic" w:cs="Calibri"/>
                  <w:color w:val="000000"/>
                  <w:sz w:val="24"/>
                  <w:szCs w:val="24"/>
                  <w:lang w:eastAsia="en-ZA"/>
                </w:rPr>
                <w:br/>
              </w:r>
            </w:p>
            <w:p w14:paraId="33031ED0" w14:textId="77777777" w:rsidR="001273D4" w:rsidRPr="00E54E5E" w:rsidRDefault="001273D4" w:rsidP="001273D4">
              <w:pPr>
                <w:numPr>
                  <w:ilvl w:val="0"/>
                  <w:numId w:val="17"/>
                </w:numPr>
                <w:shd w:val="clear" w:color="auto" w:fill="FFFFFF"/>
                <w:spacing w:before="100" w:beforeAutospacing="1" w:after="100" w:afterAutospacing="1" w:line="276" w:lineRule="auto"/>
                <w:rPr>
                  <w:rFonts w:ascii="Century Gothic" w:eastAsia="Times New Roman" w:hAnsi="Century Gothic" w:cs="Calibri"/>
                  <w:color w:val="000000"/>
                  <w:sz w:val="24"/>
                  <w:szCs w:val="24"/>
                  <w:lang w:eastAsia="en-ZA"/>
                </w:rPr>
              </w:pPr>
              <w:r w:rsidRPr="00E54E5E">
                <w:rPr>
                  <w:rFonts w:ascii="Century Gothic" w:eastAsia="Times New Roman" w:hAnsi="Century Gothic" w:cs="Calibri"/>
                  <w:b/>
                  <w:bCs/>
                  <w:color w:val="000000"/>
                  <w:sz w:val="24"/>
                  <w:szCs w:val="24"/>
                  <w:lang w:eastAsia="en-ZA"/>
                </w:rPr>
                <w:t>Strategic Communication and PR</w:t>
              </w:r>
            </w:p>
            <w:p w14:paraId="19C1D839" w14:textId="77777777" w:rsidR="001273D4" w:rsidRDefault="001273D4" w:rsidP="001273D4">
              <w:pPr>
                <w:pStyle w:val="ListParagraph"/>
                <w:numPr>
                  <w:ilvl w:val="1"/>
                  <w:numId w:val="16"/>
                </w:numPr>
                <w:shd w:val="clear" w:color="auto" w:fill="FFFFFF"/>
                <w:spacing w:before="100" w:beforeAutospacing="1" w:after="100" w:afterAutospacing="1" w:line="276" w:lineRule="auto"/>
                <w:ind w:left="1418" w:hanging="567"/>
                <w:jc w:val="both"/>
                <w:rPr>
                  <w:rFonts w:ascii="Century Gothic" w:eastAsia="Times New Roman" w:hAnsi="Century Gothic" w:cs="Calibri"/>
                  <w:b/>
                  <w:bCs/>
                  <w:color w:val="000000"/>
                  <w:sz w:val="24"/>
                  <w:szCs w:val="24"/>
                  <w:lang w:eastAsia="en-ZA"/>
                </w:rPr>
              </w:pPr>
              <w:r w:rsidRPr="00E54E5E">
                <w:rPr>
                  <w:rFonts w:ascii="Century Gothic" w:eastAsia="Times New Roman" w:hAnsi="Century Gothic" w:cs="Calibri"/>
                  <w:b/>
                  <w:bCs/>
                  <w:color w:val="000000"/>
                  <w:sz w:val="24"/>
                  <w:szCs w:val="24"/>
                  <w:lang w:eastAsia="en-ZA"/>
                </w:rPr>
                <w:t>Corporate Communication</w:t>
              </w:r>
            </w:p>
            <w:p w14:paraId="3C90C133" w14:textId="1A2635E2" w:rsidR="001273D4" w:rsidRDefault="001273D4" w:rsidP="001273D4">
              <w:pPr>
                <w:pStyle w:val="ListParagraph"/>
                <w:shd w:val="clear" w:color="auto" w:fill="FFFFFF"/>
                <w:spacing w:before="100" w:beforeAutospacing="1" w:after="100" w:afterAutospacing="1" w:line="276" w:lineRule="auto"/>
                <w:ind w:left="1418"/>
                <w:jc w:val="both"/>
                <w:rPr>
                  <w:rFonts w:ascii="Century Gothic" w:eastAsia="Times New Roman" w:hAnsi="Century Gothic" w:cs="Calibri"/>
                  <w:color w:val="000000"/>
                  <w:sz w:val="24"/>
                  <w:szCs w:val="24"/>
                  <w:lang w:eastAsia="en-ZA"/>
                </w:rPr>
              </w:pPr>
              <w:r w:rsidRPr="00E10D76">
                <w:rPr>
                  <w:rFonts w:ascii="Century Gothic" w:eastAsia="Times New Roman" w:hAnsi="Century Gothic" w:cs="Calibri"/>
                  <w:b/>
                  <w:bCs/>
                  <w:color w:val="000000"/>
                  <w:sz w:val="16"/>
                  <w:szCs w:val="16"/>
                  <w:lang w:eastAsia="en-ZA"/>
                </w:rPr>
                <w:br/>
              </w:r>
              <w:r w:rsidRPr="00E54E5E">
                <w:rPr>
                  <w:rFonts w:ascii="Century Gothic" w:eastAsia="Times New Roman" w:hAnsi="Century Gothic" w:cs="Calibri"/>
                  <w:color w:val="000000"/>
                  <w:sz w:val="24"/>
                  <w:szCs w:val="24"/>
                  <w:lang w:eastAsia="en-ZA"/>
                </w:rPr>
                <w:t>Whether you are communicating with your employees or staff, your investors or the public, we will help you to deliver the right message at the right time, one that presents your company in its best light.</w:t>
              </w:r>
            </w:p>
            <w:p w14:paraId="46EDED07" w14:textId="30AAFBC9" w:rsidR="00B1286B" w:rsidRDefault="00B1286B" w:rsidP="001273D4">
              <w:pPr>
                <w:pStyle w:val="ListParagraph"/>
                <w:shd w:val="clear" w:color="auto" w:fill="FFFFFF"/>
                <w:spacing w:before="100" w:beforeAutospacing="1" w:after="100" w:afterAutospacing="1" w:line="276" w:lineRule="auto"/>
                <w:ind w:left="1418"/>
                <w:jc w:val="both"/>
                <w:rPr>
                  <w:rFonts w:ascii="Century Gothic" w:eastAsia="Times New Roman" w:hAnsi="Century Gothic" w:cs="Calibri"/>
                  <w:color w:val="000000"/>
                  <w:sz w:val="24"/>
                  <w:szCs w:val="24"/>
                  <w:lang w:eastAsia="en-ZA"/>
                </w:rPr>
              </w:pPr>
            </w:p>
            <w:p w14:paraId="64593BE4" w14:textId="0BB14D2F" w:rsidR="00B1286B" w:rsidRDefault="00B1286B" w:rsidP="00B1286B">
              <w:pPr>
                <w:pStyle w:val="ListParagraph"/>
                <w:numPr>
                  <w:ilvl w:val="1"/>
                  <w:numId w:val="16"/>
                </w:numPr>
                <w:shd w:val="clear" w:color="auto" w:fill="FFFFFF"/>
                <w:spacing w:before="100" w:beforeAutospacing="1" w:after="100" w:afterAutospacing="1" w:line="276" w:lineRule="auto"/>
                <w:ind w:left="1276"/>
                <w:jc w:val="both"/>
                <w:rPr>
                  <w:rFonts w:ascii="Century Gothic" w:eastAsia="Times New Roman" w:hAnsi="Century Gothic" w:cs="Calibri"/>
                  <w:b/>
                  <w:bCs/>
                  <w:color w:val="000000"/>
                  <w:sz w:val="24"/>
                  <w:szCs w:val="24"/>
                  <w:lang w:eastAsia="en-ZA"/>
                </w:rPr>
              </w:pPr>
              <w:r>
                <w:rPr>
                  <w:rFonts w:ascii="Century Gothic" w:eastAsia="Times New Roman" w:hAnsi="Century Gothic" w:cs="Calibri"/>
                  <w:b/>
                  <w:bCs/>
                  <w:color w:val="000000"/>
                  <w:sz w:val="24"/>
                  <w:szCs w:val="24"/>
                  <w:lang w:eastAsia="en-ZA"/>
                </w:rPr>
                <w:t>Media Relations</w:t>
              </w:r>
            </w:p>
            <w:p w14:paraId="2BEABFF2" w14:textId="74CD418D" w:rsidR="00167D49" w:rsidRDefault="00167D49" w:rsidP="00167D49">
              <w:pPr>
                <w:pStyle w:val="ListParagraph"/>
                <w:shd w:val="clear" w:color="auto" w:fill="FFFFFF"/>
                <w:spacing w:before="100" w:beforeAutospacing="1" w:after="100" w:afterAutospacing="1" w:line="276" w:lineRule="auto"/>
                <w:ind w:left="1276"/>
                <w:jc w:val="both"/>
                <w:rPr>
                  <w:rFonts w:ascii="Century Gothic" w:eastAsia="Times New Roman" w:hAnsi="Century Gothic" w:cs="Calibri"/>
                  <w:b/>
                  <w:bCs/>
                  <w:color w:val="000000"/>
                  <w:sz w:val="24"/>
                  <w:szCs w:val="24"/>
                  <w:lang w:eastAsia="en-ZA"/>
                </w:rPr>
              </w:pPr>
            </w:p>
            <w:p w14:paraId="422BEDAA" w14:textId="67D184ED" w:rsidR="00B1286B" w:rsidRPr="00167D49" w:rsidRDefault="00167D49" w:rsidP="00B1286B">
              <w:pPr>
                <w:pStyle w:val="ListParagraph"/>
                <w:shd w:val="clear" w:color="auto" w:fill="FFFFFF"/>
                <w:spacing w:before="100" w:beforeAutospacing="1" w:after="100" w:afterAutospacing="1" w:line="276" w:lineRule="auto"/>
                <w:ind w:left="1276"/>
                <w:jc w:val="both"/>
                <w:rPr>
                  <w:rFonts w:ascii="Century Gothic" w:eastAsia="Times New Roman" w:hAnsi="Century Gothic" w:cs="Calibri"/>
                  <w:color w:val="000000"/>
                  <w:sz w:val="24"/>
                  <w:szCs w:val="24"/>
                  <w:lang w:eastAsia="en-ZA"/>
                </w:rPr>
              </w:pPr>
              <w:r w:rsidRPr="00167D49">
                <w:rPr>
                  <w:rFonts w:ascii="Century Gothic" w:eastAsia="Times New Roman" w:hAnsi="Century Gothic" w:cs="Calibri"/>
                  <w:color w:val="000000"/>
                  <w:sz w:val="24"/>
                  <w:szCs w:val="24"/>
                  <w:lang w:eastAsia="en-ZA"/>
                </w:rPr>
                <w:t xml:space="preserve">In our modern </w:t>
              </w:r>
              <w:r>
                <w:rPr>
                  <w:rFonts w:ascii="Century Gothic" w:eastAsia="Times New Roman" w:hAnsi="Century Gothic" w:cs="Calibri"/>
                  <w:color w:val="000000"/>
                  <w:sz w:val="24"/>
                  <w:szCs w:val="24"/>
                  <w:lang w:eastAsia="en-ZA"/>
                </w:rPr>
                <w:t xml:space="preserve">era, </w:t>
              </w:r>
              <w:r w:rsidRPr="00167D49">
                <w:rPr>
                  <w:rFonts w:ascii="Century Gothic" w:eastAsia="Times New Roman" w:hAnsi="Century Gothic" w:cs="Calibri"/>
                  <w:color w:val="000000"/>
                  <w:sz w:val="24"/>
                  <w:szCs w:val="24"/>
                  <w:lang w:eastAsia="en-ZA"/>
                </w:rPr>
                <w:t xml:space="preserve">few people have the time </w:t>
              </w:r>
              <w:r>
                <w:rPr>
                  <w:rFonts w:ascii="Century Gothic" w:eastAsia="Times New Roman" w:hAnsi="Century Gothic" w:cs="Calibri"/>
                  <w:color w:val="000000"/>
                  <w:sz w:val="24"/>
                  <w:szCs w:val="24"/>
                  <w:lang w:eastAsia="en-ZA"/>
                </w:rPr>
                <w:t xml:space="preserve">to </w:t>
              </w:r>
              <w:r w:rsidRPr="00167D49">
                <w:rPr>
                  <w:rFonts w:ascii="Century Gothic" w:eastAsia="Times New Roman" w:hAnsi="Century Gothic" w:cs="Calibri"/>
                  <w:color w:val="000000"/>
                  <w:sz w:val="24"/>
                  <w:szCs w:val="24"/>
                  <w:lang w:eastAsia="en-ZA"/>
                </w:rPr>
                <w:t>read convoluted narratives. We speciali</w:t>
              </w:r>
              <w:r w:rsidR="00EE2A32">
                <w:rPr>
                  <w:rFonts w:ascii="Century Gothic" w:eastAsia="Times New Roman" w:hAnsi="Century Gothic" w:cs="Calibri"/>
                  <w:color w:val="000000"/>
                  <w:sz w:val="24"/>
                  <w:szCs w:val="24"/>
                  <w:lang w:eastAsia="en-ZA"/>
                </w:rPr>
                <w:t>s</w:t>
              </w:r>
              <w:r w:rsidRPr="00167D49">
                <w:rPr>
                  <w:rFonts w:ascii="Century Gothic" w:eastAsia="Times New Roman" w:hAnsi="Century Gothic" w:cs="Calibri"/>
                  <w:color w:val="000000"/>
                  <w:sz w:val="24"/>
                  <w:szCs w:val="24"/>
                  <w:lang w:eastAsia="en-ZA"/>
                </w:rPr>
                <w:t>e in conceptualising and packaging our clients’ programmes and messages into newsworthy material. Using our media network</w:t>
              </w:r>
              <w:r>
                <w:rPr>
                  <w:rFonts w:ascii="Century Gothic" w:eastAsia="Times New Roman" w:hAnsi="Century Gothic" w:cs="Calibri"/>
                  <w:color w:val="000000"/>
                  <w:sz w:val="24"/>
                  <w:szCs w:val="24"/>
                  <w:lang w:eastAsia="en-ZA"/>
                </w:rPr>
                <w:t>s,</w:t>
              </w:r>
              <w:r w:rsidRPr="00167D49">
                <w:rPr>
                  <w:rFonts w:ascii="Century Gothic" w:eastAsia="Times New Roman" w:hAnsi="Century Gothic" w:cs="Calibri"/>
                  <w:color w:val="000000"/>
                  <w:sz w:val="24"/>
                  <w:szCs w:val="24"/>
                  <w:lang w:eastAsia="en-ZA"/>
                </w:rPr>
                <w:t xml:space="preserve"> we </w:t>
              </w:r>
              <w:r>
                <w:rPr>
                  <w:rFonts w:ascii="Century Gothic" w:eastAsia="Times New Roman" w:hAnsi="Century Gothic" w:cs="Calibri"/>
                  <w:color w:val="000000"/>
                  <w:sz w:val="24"/>
                  <w:szCs w:val="24"/>
                  <w:lang w:eastAsia="en-ZA"/>
                </w:rPr>
                <w:t xml:space="preserve">also </w:t>
              </w:r>
              <w:r w:rsidRPr="00167D49">
                <w:rPr>
                  <w:rFonts w:ascii="Century Gothic" w:eastAsia="Times New Roman" w:hAnsi="Century Gothic" w:cs="Calibri"/>
                  <w:color w:val="000000"/>
                  <w:sz w:val="24"/>
                  <w:szCs w:val="24"/>
                  <w:lang w:eastAsia="en-ZA"/>
                </w:rPr>
                <w:t>find appropriate platform</w:t>
              </w:r>
              <w:r>
                <w:rPr>
                  <w:rFonts w:ascii="Century Gothic" w:eastAsia="Times New Roman" w:hAnsi="Century Gothic" w:cs="Calibri"/>
                  <w:color w:val="000000"/>
                  <w:sz w:val="24"/>
                  <w:szCs w:val="24"/>
                  <w:lang w:eastAsia="en-ZA"/>
                </w:rPr>
                <w:t>s</w:t>
              </w:r>
              <w:r w:rsidRPr="00167D49">
                <w:rPr>
                  <w:rFonts w:ascii="Century Gothic" w:eastAsia="Times New Roman" w:hAnsi="Century Gothic" w:cs="Calibri"/>
                  <w:color w:val="000000"/>
                  <w:sz w:val="24"/>
                  <w:szCs w:val="24"/>
                  <w:lang w:eastAsia="en-ZA"/>
                </w:rPr>
                <w:t xml:space="preserve"> to disseminate the messages to targeted stakeholders or relevant decision makers.</w:t>
              </w:r>
            </w:p>
            <w:p w14:paraId="0630923D" w14:textId="77777777" w:rsidR="00B1286B" w:rsidRDefault="00B1286B" w:rsidP="00B1286B">
              <w:pPr>
                <w:pStyle w:val="ListParagraph"/>
                <w:shd w:val="clear" w:color="auto" w:fill="FFFFFF"/>
                <w:spacing w:before="100" w:beforeAutospacing="1" w:after="100" w:afterAutospacing="1" w:line="276" w:lineRule="auto"/>
                <w:ind w:left="1276"/>
                <w:jc w:val="both"/>
                <w:rPr>
                  <w:rFonts w:ascii="Century Gothic" w:eastAsia="Times New Roman" w:hAnsi="Century Gothic" w:cs="Calibri"/>
                  <w:b/>
                  <w:bCs/>
                  <w:color w:val="000000"/>
                  <w:sz w:val="24"/>
                  <w:szCs w:val="24"/>
                  <w:lang w:eastAsia="en-ZA"/>
                </w:rPr>
              </w:pPr>
            </w:p>
            <w:p w14:paraId="2428EA22" w14:textId="44CDF592" w:rsidR="009E02F1" w:rsidRDefault="009E02F1" w:rsidP="00B1286B">
              <w:pPr>
                <w:pStyle w:val="ListParagraph"/>
                <w:numPr>
                  <w:ilvl w:val="1"/>
                  <w:numId w:val="16"/>
                </w:numPr>
                <w:shd w:val="clear" w:color="auto" w:fill="FFFFFF"/>
                <w:spacing w:before="100" w:beforeAutospacing="1" w:after="100" w:afterAutospacing="1" w:line="276" w:lineRule="auto"/>
                <w:ind w:left="1276"/>
                <w:jc w:val="both"/>
                <w:rPr>
                  <w:rFonts w:ascii="Century Gothic" w:eastAsia="Times New Roman" w:hAnsi="Century Gothic" w:cs="Calibri"/>
                  <w:b/>
                  <w:bCs/>
                  <w:color w:val="000000"/>
                  <w:sz w:val="24"/>
                  <w:szCs w:val="24"/>
                  <w:lang w:eastAsia="en-ZA"/>
                </w:rPr>
              </w:pPr>
              <w:r>
                <w:rPr>
                  <w:rFonts w:ascii="Century Gothic" w:eastAsia="Times New Roman" w:hAnsi="Century Gothic" w:cs="Calibri"/>
                  <w:b/>
                  <w:bCs/>
                  <w:color w:val="000000"/>
                  <w:sz w:val="24"/>
                  <w:szCs w:val="24"/>
                  <w:lang w:eastAsia="en-ZA"/>
                </w:rPr>
                <w:t>Crisis Communications</w:t>
              </w:r>
            </w:p>
            <w:p w14:paraId="2C52AECE" w14:textId="77777777" w:rsidR="009E26FF" w:rsidRDefault="009E26FF" w:rsidP="009E26FF">
              <w:pPr>
                <w:pStyle w:val="ListParagraph"/>
                <w:shd w:val="clear" w:color="auto" w:fill="FFFFFF"/>
                <w:spacing w:before="100" w:beforeAutospacing="1" w:after="100" w:afterAutospacing="1" w:line="276" w:lineRule="auto"/>
                <w:ind w:left="1276"/>
                <w:jc w:val="both"/>
                <w:rPr>
                  <w:rFonts w:ascii="Century Gothic" w:eastAsia="Times New Roman" w:hAnsi="Century Gothic" w:cs="Calibri"/>
                  <w:b/>
                  <w:bCs/>
                  <w:color w:val="000000"/>
                  <w:sz w:val="24"/>
                  <w:szCs w:val="24"/>
                  <w:lang w:eastAsia="en-ZA"/>
                </w:rPr>
              </w:pPr>
            </w:p>
            <w:p w14:paraId="2BDFD3D2" w14:textId="78DE99EC" w:rsidR="009E26FF" w:rsidRPr="009E26FF" w:rsidRDefault="009E26FF" w:rsidP="0095664E">
              <w:pPr>
                <w:pStyle w:val="ListParagraph"/>
                <w:shd w:val="clear" w:color="auto" w:fill="FFFFFF"/>
                <w:spacing w:before="100" w:beforeAutospacing="1" w:after="100" w:afterAutospacing="1" w:line="276" w:lineRule="auto"/>
                <w:ind w:left="1276"/>
                <w:jc w:val="both"/>
                <w:rPr>
                  <w:rFonts w:ascii="Century Gothic" w:eastAsia="Times New Roman" w:hAnsi="Century Gothic" w:cs="Calibri"/>
                  <w:color w:val="000000"/>
                  <w:sz w:val="24"/>
                  <w:szCs w:val="24"/>
                  <w:lang w:eastAsia="en-ZA"/>
                </w:rPr>
              </w:pPr>
              <w:r w:rsidRPr="009E26FF">
                <w:rPr>
                  <w:rFonts w:ascii="Century Gothic" w:eastAsia="Times New Roman" w:hAnsi="Century Gothic" w:cs="Calibri"/>
                  <w:color w:val="000000"/>
                  <w:sz w:val="24"/>
                  <w:szCs w:val="24"/>
                  <w:lang w:eastAsia="en-ZA"/>
                </w:rPr>
                <w:t xml:space="preserve">Besides death and taxes, crisis is another </w:t>
              </w:r>
              <w:r w:rsidR="00D22090" w:rsidRPr="009E26FF">
                <w:rPr>
                  <w:rFonts w:ascii="Century Gothic" w:eastAsia="Times New Roman" w:hAnsi="Century Gothic" w:cs="Calibri"/>
                  <w:color w:val="000000"/>
                  <w:sz w:val="24"/>
                  <w:szCs w:val="24"/>
                  <w:lang w:eastAsia="en-ZA"/>
                </w:rPr>
                <w:t>certain</w:t>
              </w:r>
              <w:r w:rsidR="00D22090">
                <w:rPr>
                  <w:rFonts w:ascii="Century Gothic" w:eastAsia="Times New Roman" w:hAnsi="Century Gothic" w:cs="Calibri"/>
                  <w:color w:val="000000"/>
                  <w:sz w:val="24"/>
                  <w:szCs w:val="24"/>
                  <w:lang w:eastAsia="en-ZA"/>
                </w:rPr>
                <w:t>ty</w:t>
              </w:r>
              <w:r w:rsidRPr="009E26FF">
                <w:rPr>
                  <w:rFonts w:ascii="Century Gothic" w:eastAsia="Times New Roman" w:hAnsi="Century Gothic" w:cs="Calibri"/>
                  <w:color w:val="000000"/>
                  <w:sz w:val="24"/>
                  <w:szCs w:val="24"/>
                  <w:lang w:eastAsia="en-ZA"/>
                </w:rPr>
                <w:t xml:space="preserve"> in our dynamic world. Usually, the impact of a crisis is proportionally related to the state of readiness and adequate responses of the affected organi</w:t>
              </w:r>
              <w:r w:rsidR="00EE2A32">
                <w:rPr>
                  <w:rFonts w:ascii="Century Gothic" w:eastAsia="Times New Roman" w:hAnsi="Century Gothic" w:cs="Calibri"/>
                  <w:color w:val="000000"/>
                  <w:sz w:val="24"/>
                  <w:szCs w:val="24"/>
                  <w:lang w:eastAsia="en-ZA"/>
                </w:rPr>
                <w:t>s</w:t>
              </w:r>
              <w:r w:rsidRPr="009E26FF">
                <w:rPr>
                  <w:rFonts w:ascii="Century Gothic" w:eastAsia="Times New Roman" w:hAnsi="Century Gothic" w:cs="Calibri"/>
                  <w:color w:val="000000"/>
                  <w:sz w:val="24"/>
                  <w:szCs w:val="24"/>
                  <w:lang w:eastAsia="en-ZA"/>
                </w:rPr>
                <w:t xml:space="preserve">ation or company. At Skyeagle, we help our clients to manage crisis with compassion </w:t>
              </w:r>
              <w:r w:rsidR="00EE2A32">
                <w:rPr>
                  <w:rFonts w:ascii="Century Gothic" w:eastAsia="Times New Roman" w:hAnsi="Century Gothic" w:cs="Calibri"/>
                  <w:color w:val="000000"/>
                  <w:sz w:val="24"/>
                  <w:szCs w:val="24"/>
                  <w:lang w:eastAsia="en-ZA"/>
                </w:rPr>
                <w:t>for</w:t>
              </w:r>
              <w:r w:rsidR="00EE2A32" w:rsidRPr="009E26FF">
                <w:rPr>
                  <w:rFonts w:ascii="Century Gothic" w:eastAsia="Times New Roman" w:hAnsi="Century Gothic" w:cs="Calibri"/>
                  <w:color w:val="000000"/>
                  <w:sz w:val="24"/>
                  <w:szCs w:val="24"/>
                  <w:lang w:eastAsia="en-ZA"/>
                </w:rPr>
                <w:t xml:space="preserve"> </w:t>
              </w:r>
              <w:r w:rsidRPr="009E26FF">
                <w:rPr>
                  <w:rFonts w:ascii="Century Gothic" w:eastAsia="Times New Roman" w:hAnsi="Century Gothic" w:cs="Calibri"/>
                  <w:color w:val="000000"/>
                  <w:sz w:val="24"/>
                  <w:szCs w:val="24"/>
                  <w:lang w:eastAsia="en-ZA"/>
                </w:rPr>
                <w:t>victims while safeguarding the public image of the company or organi</w:t>
              </w:r>
              <w:r w:rsidR="00EE2A32">
                <w:rPr>
                  <w:rFonts w:ascii="Century Gothic" w:eastAsia="Times New Roman" w:hAnsi="Century Gothic" w:cs="Calibri"/>
                  <w:color w:val="000000"/>
                  <w:sz w:val="24"/>
                  <w:szCs w:val="24"/>
                  <w:lang w:eastAsia="en-ZA"/>
                </w:rPr>
                <w:t>s</w:t>
              </w:r>
              <w:r w:rsidRPr="009E26FF">
                <w:rPr>
                  <w:rFonts w:ascii="Century Gothic" w:eastAsia="Times New Roman" w:hAnsi="Century Gothic" w:cs="Calibri"/>
                  <w:color w:val="000000"/>
                  <w:sz w:val="24"/>
                  <w:szCs w:val="24"/>
                  <w:lang w:eastAsia="en-ZA"/>
                </w:rPr>
                <w:t>ation.</w:t>
              </w:r>
            </w:p>
            <w:p w14:paraId="5E542A66" w14:textId="2F3F5655" w:rsidR="0095664E" w:rsidRDefault="009E26FF" w:rsidP="0095664E">
              <w:pPr>
                <w:pStyle w:val="ListParagraph"/>
                <w:shd w:val="clear" w:color="auto" w:fill="FFFFFF"/>
                <w:spacing w:before="100" w:beforeAutospacing="1" w:after="100" w:afterAutospacing="1" w:line="276" w:lineRule="auto"/>
                <w:ind w:left="1276"/>
                <w:jc w:val="both"/>
                <w:rPr>
                  <w:rFonts w:ascii="Century Gothic" w:eastAsia="Times New Roman" w:hAnsi="Century Gothic" w:cs="Calibri"/>
                  <w:b/>
                  <w:bCs/>
                  <w:color w:val="000000"/>
                  <w:sz w:val="24"/>
                  <w:szCs w:val="24"/>
                  <w:lang w:eastAsia="en-ZA"/>
                </w:rPr>
              </w:pPr>
              <w:r>
                <w:rPr>
                  <w:rFonts w:ascii="Century Gothic" w:eastAsia="Times New Roman" w:hAnsi="Century Gothic" w:cs="Calibri"/>
                  <w:b/>
                  <w:bCs/>
                  <w:color w:val="000000"/>
                  <w:sz w:val="24"/>
                  <w:szCs w:val="24"/>
                  <w:lang w:eastAsia="en-ZA"/>
                </w:rPr>
                <w:lastRenderedPageBreak/>
                <w:t xml:space="preserve">     </w:t>
              </w:r>
            </w:p>
            <w:p w14:paraId="50A9957C" w14:textId="1C657E80" w:rsidR="009E02F1" w:rsidRDefault="00964309" w:rsidP="00B1286B">
              <w:pPr>
                <w:pStyle w:val="ListParagraph"/>
                <w:numPr>
                  <w:ilvl w:val="1"/>
                  <w:numId w:val="16"/>
                </w:numPr>
                <w:shd w:val="clear" w:color="auto" w:fill="FFFFFF"/>
                <w:spacing w:before="100" w:beforeAutospacing="1" w:after="100" w:afterAutospacing="1" w:line="276" w:lineRule="auto"/>
                <w:ind w:left="1276"/>
                <w:jc w:val="both"/>
                <w:rPr>
                  <w:rFonts w:ascii="Century Gothic" w:eastAsia="Times New Roman" w:hAnsi="Century Gothic" w:cs="Calibri"/>
                  <w:b/>
                  <w:bCs/>
                  <w:color w:val="000000"/>
                  <w:sz w:val="24"/>
                  <w:szCs w:val="24"/>
                  <w:lang w:eastAsia="en-ZA"/>
                </w:rPr>
              </w:pPr>
              <w:r>
                <w:rPr>
                  <w:rFonts w:ascii="Century Gothic" w:eastAsia="Times New Roman" w:hAnsi="Century Gothic" w:cs="Calibri"/>
                  <w:b/>
                  <w:bCs/>
                  <w:color w:val="000000"/>
                  <w:sz w:val="24"/>
                  <w:szCs w:val="24"/>
                  <w:lang w:eastAsia="en-ZA"/>
                </w:rPr>
                <w:t xml:space="preserve">Corporate </w:t>
              </w:r>
              <w:r w:rsidR="009E02F1">
                <w:rPr>
                  <w:rFonts w:ascii="Century Gothic" w:eastAsia="Times New Roman" w:hAnsi="Century Gothic" w:cs="Calibri"/>
                  <w:b/>
                  <w:bCs/>
                  <w:color w:val="000000"/>
                  <w:sz w:val="24"/>
                  <w:szCs w:val="24"/>
                  <w:lang w:eastAsia="en-ZA"/>
                </w:rPr>
                <w:t>Reputation Managemen</w:t>
              </w:r>
              <w:r w:rsidR="00B9381D">
                <w:rPr>
                  <w:rFonts w:ascii="Century Gothic" w:eastAsia="Times New Roman" w:hAnsi="Century Gothic" w:cs="Calibri"/>
                  <w:b/>
                  <w:bCs/>
                  <w:color w:val="000000"/>
                  <w:sz w:val="24"/>
                  <w:szCs w:val="24"/>
                  <w:lang w:eastAsia="en-ZA"/>
                </w:rPr>
                <w:t>t</w:t>
              </w:r>
            </w:p>
            <w:p w14:paraId="5A815F8B" w14:textId="10AF5AAE" w:rsidR="00964309" w:rsidRPr="00D22090" w:rsidRDefault="00EE2A32" w:rsidP="00D22090">
              <w:pPr>
                <w:shd w:val="clear" w:color="auto" w:fill="FFFFFF"/>
                <w:spacing w:before="100" w:beforeAutospacing="1" w:after="100" w:afterAutospacing="1" w:line="276" w:lineRule="auto"/>
                <w:ind w:left="916"/>
                <w:jc w:val="both"/>
                <w:rPr>
                  <w:rFonts w:ascii="Century Gothic" w:eastAsia="Times New Roman" w:hAnsi="Century Gothic" w:cs="Calibri"/>
                  <w:color w:val="000000"/>
                  <w:sz w:val="24"/>
                  <w:szCs w:val="24"/>
                  <w:lang w:eastAsia="en-ZA"/>
                </w:rPr>
              </w:pPr>
              <w:r>
                <w:rPr>
                  <w:rFonts w:ascii="Century Gothic" w:eastAsia="Times New Roman" w:hAnsi="Century Gothic" w:cs="Calibri"/>
                  <w:color w:val="000000"/>
                  <w:sz w:val="24"/>
                  <w:szCs w:val="24"/>
                  <w:lang w:eastAsia="en-ZA"/>
                </w:rPr>
                <w:t>H</w:t>
              </w:r>
              <w:r w:rsidR="00964309" w:rsidRPr="00D22090">
                <w:rPr>
                  <w:rFonts w:ascii="Century Gothic" w:eastAsia="Times New Roman" w:hAnsi="Century Gothic" w:cs="Calibri"/>
                  <w:color w:val="000000"/>
                  <w:sz w:val="24"/>
                  <w:szCs w:val="24"/>
                  <w:lang w:eastAsia="en-ZA"/>
                </w:rPr>
                <w:t>av</w:t>
              </w:r>
              <w:r>
                <w:rPr>
                  <w:rFonts w:ascii="Century Gothic" w:eastAsia="Times New Roman" w:hAnsi="Century Gothic" w:cs="Calibri"/>
                  <w:color w:val="000000"/>
                  <w:sz w:val="24"/>
                  <w:szCs w:val="24"/>
                  <w:lang w:eastAsia="en-ZA"/>
                </w:rPr>
                <w:t>ing a</w:t>
              </w:r>
              <w:r w:rsidR="00964309" w:rsidRPr="00D22090">
                <w:rPr>
                  <w:rFonts w:ascii="Century Gothic" w:eastAsia="Times New Roman" w:hAnsi="Century Gothic" w:cs="Calibri"/>
                  <w:color w:val="000000"/>
                  <w:sz w:val="24"/>
                  <w:szCs w:val="24"/>
                  <w:lang w:eastAsia="en-ZA"/>
                </w:rPr>
                <w:t xml:space="preserve"> good and positive reputation gives companies or organi</w:t>
              </w:r>
              <w:r>
                <w:rPr>
                  <w:rFonts w:ascii="Century Gothic" w:eastAsia="Times New Roman" w:hAnsi="Century Gothic" w:cs="Calibri"/>
                  <w:color w:val="000000"/>
                  <w:sz w:val="24"/>
                  <w:szCs w:val="24"/>
                  <w:lang w:eastAsia="en-ZA"/>
                </w:rPr>
                <w:t>s</w:t>
              </w:r>
              <w:r w:rsidR="00964309" w:rsidRPr="00D22090">
                <w:rPr>
                  <w:rFonts w:ascii="Century Gothic" w:eastAsia="Times New Roman" w:hAnsi="Century Gothic" w:cs="Calibri"/>
                  <w:color w:val="000000"/>
                  <w:sz w:val="24"/>
                  <w:szCs w:val="24"/>
                  <w:lang w:eastAsia="en-ZA"/>
                </w:rPr>
                <w:t>ation</w:t>
              </w:r>
              <w:r>
                <w:rPr>
                  <w:rFonts w:ascii="Century Gothic" w:eastAsia="Times New Roman" w:hAnsi="Century Gothic" w:cs="Calibri"/>
                  <w:color w:val="000000"/>
                  <w:sz w:val="24"/>
                  <w:szCs w:val="24"/>
                  <w:lang w:eastAsia="en-ZA"/>
                </w:rPr>
                <w:t>s</w:t>
              </w:r>
              <w:r w:rsidR="00964309" w:rsidRPr="00D22090">
                <w:rPr>
                  <w:rFonts w:ascii="Century Gothic" w:eastAsia="Times New Roman" w:hAnsi="Century Gothic" w:cs="Calibri"/>
                  <w:color w:val="000000"/>
                  <w:sz w:val="24"/>
                  <w:szCs w:val="24"/>
                  <w:lang w:eastAsia="en-ZA"/>
                </w:rPr>
                <w:t xml:space="preserve"> a powerful competitive edge.</w:t>
              </w:r>
              <w:r w:rsidR="00B9381D" w:rsidRPr="00D22090">
                <w:rPr>
                  <w:rFonts w:ascii="Century Gothic" w:eastAsia="Times New Roman" w:hAnsi="Century Gothic" w:cs="Calibri"/>
                  <w:color w:val="000000"/>
                  <w:sz w:val="24"/>
                  <w:szCs w:val="24"/>
                  <w:lang w:eastAsia="en-ZA"/>
                </w:rPr>
                <w:t xml:space="preserve"> Reputational damage is often difficult to remedy. At Skyeagle, we help our clients to develop longstanding positive relationships with their stakeholders or constituents. We also design risk models to prevent reputational damage.</w:t>
              </w:r>
            </w:p>
            <w:p w14:paraId="28E4A27D" w14:textId="77777777" w:rsidR="0095664E" w:rsidRPr="0095664E" w:rsidRDefault="0095664E" w:rsidP="0095664E">
              <w:pPr>
                <w:pStyle w:val="ListParagraph"/>
                <w:rPr>
                  <w:rFonts w:ascii="Century Gothic" w:eastAsia="Times New Roman" w:hAnsi="Century Gothic" w:cs="Calibri"/>
                  <w:b/>
                  <w:bCs/>
                  <w:color w:val="000000"/>
                  <w:sz w:val="24"/>
                  <w:szCs w:val="24"/>
                  <w:lang w:eastAsia="en-ZA"/>
                </w:rPr>
              </w:pPr>
            </w:p>
            <w:p w14:paraId="382EE4BE" w14:textId="6F3D77C6" w:rsidR="00B1286B" w:rsidRDefault="00B1286B" w:rsidP="00B1286B">
              <w:pPr>
                <w:pStyle w:val="ListParagraph"/>
                <w:numPr>
                  <w:ilvl w:val="1"/>
                  <w:numId w:val="16"/>
                </w:numPr>
                <w:shd w:val="clear" w:color="auto" w:fill="FFFFFF"/>
                <w:spacing w:before="100" w:beforeAutospacing="1" w:after="100" w:afterAutospacing="1" w:line="276" w:lineRule="auto"/>
                <w:ind w:left="1276"/>
                <w:jc w:val="both"/>
                <w:rPr>
                  <w:rFonts w:ascii="Century Gothic" w:eastAsia="Times New Roman" w:hAnsi="Century Gothic" w:cs="Calibri"/>
                  <w:b/>
                  <w:bCs/>
                  <w:color w:val="000000"/>
                  <w:sz w:val="24"/>
                  <w:szCs w:val="24"/>
                  <w:lang w:eastAsia="en-ZA"/>
                </w:rPr>
              </w:pPr>
              <w:r>
                <w:rPr>
                  <w:rFonts w:ascii="Century Gothic" w:eastAsia="Times New Roman" w:hAnsi="Century Gothic" w:cs="Calibri"/>
                  <w:b/>
                  <w:bCs/>
                  <w:color w:val="000000"/>
                  <w:sz w:val="24"/>
                  <w:szCs w:val="24"/>
                  <w:lang w:eastAsia="en-ZA"/>
                </w:rPr>
                <w:t>Legal Public Relations</w:t>
              </w:r>
            </w:p>
            <w:p w14:paraId="7A0A25BC" w14:textId="6D5979C6" w:rsidR="00B1286B" w:rsidRPr="00D22090" w:rsidRDefault="00B1286B" w:rsidP="00D22090">
              <w:pPr>
                <w:shd w:val="clear" w:color="auto" w:fill="FFFFFF"/>
                <w:spacing w:before="100" w:beforeAutospacing="1" w:after="100" w:afterAutospacing="1" w:line="276" w:lineRule="auto"/>
                <w:ind w:left="916"/>
                <w:jc w:val="both"/>
                <w:rPr>
                  <w:rFonts w:ascii="Century Gothic" w:eastAsia="Times New Roman" w:hAnsi="Century Gothic" w:cs="Calibri"/>
                  <w:b/>
                  <w:bCs/>
                  <w:color w:val="000000"/>
                  <w:sz w:val="24"/>
                  <w:szCs w:val="24"/>
                  <w:lang w:eastAsia="en-ZA"/>
                </w:rPr>
              </w:pPr>
              <w:r w:rsidRPr="00D22090">
                <w:rPr>
                  <w:rFonts w:ascii="Century Gothic" w:eastAsia="Times New Roman" w:hAnsi="Century Gothic" w:cs="Calibri"/>
                  <w:color w:val="000000"/>
                  <w:sz w:val="24"/>
                  <w:szCs w:val="24"/>
                  <w:lang w:eastAsia="en-ZA"/>
                </w:rPr>
                <w:t>Sometimes winning heart</w:t>
              </w:r>
              <w:r w:rsidR="0089154B" w:rsidRPr="00D22090">
                <w:rPr>
                  <w:rFonts w:ascii="Century Gothic" w:eastAsia="Times New Roman" w:hAnsi="Century Gothic" w:cs="Calibri"/>
                  <w:color w:val="000000"/>
                  <w:sz w:val="24"/>
                  <w:szCs w:val="24"/>
                  <w:lang w:eastAsia="en-ZA"/>
                </w:rPr>
                <w:t>s</w:t>
              </w:r>
              <w:r w:rsidRPr="00D22090">
                <w:rPr>
                  <w:rFonts w:ascii="Century Gothic" w:eastAsia="Times New Roman" w:hAnsi="Century Gothic" w:cs="Calibri"/>
                  <w:color w:val="000000"/>
                  <w:sz w:val="24"/>
                  <w:szCs w:val="24"/>
                  <w:lang w:eastAsia="en-ZA"/>
                </w:rPr>
                <w:t xml:space="preserve"> and mind</w:t>
              </w:r>
              <w:r w:rsidR="0089154B" w:rsidRPr="00D22090">
                <w:rPr>
                  <w:rFonts w:ascii="Century Gothic" w:eastAsia="Times New Roman" w:hAnsi="Century Gothic" w:cs="Calibri"/>
                  <w:color w:val="000000"/>
                  <w:sz w:val="24"/>
                  <w:szCs w:val="24"/>
                  <w:lang w:eastAsia="en-ZA"/>
                </w:rPr>
                <w:t>s</w:t>
              </w:r>
              <w:r w:rsidRPr="00D22090">
                <w:rPr>
                  <w:rFonts w:ascii="Century Gothic" w:eastAsia="Times New Roman" w:hAnsi="Century Gothic" w:cs="Calibri"/>
                  <w:color w:val="000000"/>
                  <w:sz w:val="24"/>
                  <w:szCs w:val="24"/>
                  <w:lang w:eastAsia="en-ZA"/>
                </w:rPr>
                <w:t xml:space="preserve"> can be important in lega</w:t>
              </w:r>
              <w:r w:rsidR="003945AF">
                <w:rPr>
                  <w:rFonts w:ascii="Century Gothic" w:eastAsia="Times New Roman" w:hAnsi="Century Gothic" w:cs="Calibri"/>
                  <w:color w:val="000000"/>
                  <w:sz w:val="24"/>
                  <w:szCs w:val="24"/>
                  <w:lang w:eastAsia="en-ZA"/>
                </w:rPr>
                <w:t>l</w:t>
              </w:r>
              <w:r w:rsidRPr="00D22090">
                <w:rPr>
                  <w:rFonts w:ascii="Century Gothic" w:eastAsia="Times New Roman" w:hAnsi="Century Gothic" w:cs="Calibri"/>
                  <w:color w:val="000000"/>
                  <w:sz w:val="24"/>
                  <w:szCs w:val="24"/>
                  <w:lang w:eastAsia="en-ZA"/>
                </w:rPr>
                <w:t>l</w:t>
              </w:r>
              <w:r w:rsidR="003945AF">
                <w:rPr>
                  <w:rFonts w:ascii="Century Gothic" w:eastAsia="Times New Roman" w:hAnsi="Century Gothic" w:cs="Calibri"/>
                  <w:color w:val="000000"/>
                  <w:sz w:val="24"/>
                  <w:szCs w:val="24"/>
                  <w:lang w:eastAsia="en-ZA"/>
                </w:rPr>
                <w:t>y</w:t>
              </w:r>
              <w:r w:rsidRPr="00D22090">
                <w:rPr>
                  <w:rFonts w:ascii="Century Gothic" w:eastAsia="Times New Roman" w:hAnsi="Century Gothic" w:cs="Calibri"/>
                  <w:color w:val="000000"/>
                  <w:sz w:val="24"/>
                  <w:szCs w:val="24"/>
                  <w:lang w:eastAsia="en-ZA"/>
                </w:rPr>
                <w:t xml:space="preserve"> complex matter</w:t>
              </w:r>
              <w:r w:rsidR="003945AF">
                <w:rPr>
                  <w:rFonts w:ascii="Century Gothic" w:eastAsia="Times New Roman" w:hAnsi="Century Gothic" w:cs="Calibri"/>
                  <w:color w:val="000000"/>
                  <w:sz w:val="24"/>
                  <w:szCs w:val="24"/>
                  <w:lang w:eastAsia="en-ZA"/>
                </w:rPr>
                <w:t>s</w:t>
              </w:r>
              <w:r w:rsidRPr="00D22090">
                <w:rPr>
                  <w:rFonts w:ascii="Century Gothic" w:eastAsia="Times New Roman" w:hAnsi="Century Gothic" w:cs="Calibri"/>
                  <w:color w:val="000000"/>
                  <w:sz w:val="24"/>
                  <w:szCs w:val="24"/>
                  <w:lang w:eastAsia="en-ZA"/>
                </w:rPr>
                <w:t xml:space="preserve">. We help our clients to produce user-friendly publicity material arising from </w:t>
              </w:r>
              <w:r w:rsidR="0089154B" w:rsidRPr="00D22090">
                <w:rPr>
                  <w:rFonts w:ascii="Century Gothic" w:eastAsia="Times New Roman" w:hAnsi="Century Gothic" w:cs="Calibri"/>
                  <w:color w:val="000000"/>
                  <w:sz w:val="24"/>
                  <w:szCs w:val="24"/>
                  <w:lang w:eastAsia="en-ZA"/>
                </w:rPr>
                <w:t xml:space="preserve">their </w:t>
              </w:r>
              <w:r w:rsidRPr="00D22090">
                <w:rPr>
                  <w:rFonts w:ascii="Century Gothic" w:eastAsia="Times New Roman" w:hAnsi="Century Gothic" w:cs="Calibri"/>
                  <w:color w:val="000000"/>
                  <w:sz w:val="24"/>
                  <w:szCs w:val="24"/>
                  <w:lang w:eastAsia="en-ZA"/>
                </w:rPr>
                <w:t>complex legal cases</w:t>
              </w:r>
              <w:r w:rsidRPr="00D22090">
                <w:rPr>
                  <w:rFonts w:ascii="Century Gothic" w:eastAsia="Times New Roman" w:hAnsi="Century Gothic" w:cs="Calibri"/>
                  <w:b/>
                  <w:bCs/>
                  <w:color w:val="000000"/>
                  <w:sz w:val="24"/>
                  <w:szCs w:val="24"/>
                  <w:lang w:eastAsia="en-ZA"/>
                </w:rPr>
                <w:t xml:space="preserve">. </w:t>
              </w:r>
              <w:r w:rsidRPr="00D22090">
                <w:rPr>
                  <w:rFonts w:ascii="Century Gothic" w:eastAsia="Times New Roman" w:hAnsi="Century Gothic" w:cs="Calibri"/>
                  <w:color w:val="000000"/>
                  <w:sz w:val="24"/>
                  <w:szCs w:val="24"/>
                  <w:lang w:eastAsia="en-ZA"/>
                </w:rPr>
                <w:t xml:space="preserve">We have a working knowledge of judiciary </w:t>
              </w:r>
              <w:r w:rsidR="0089154B" w:rsidRPr="00D22090">
                <w:rPr>
                  <w:rFonts w:ascii="Century Gothic" w:eastAsia="Times New Roman" w:hAnsi="Century Gothic" w:cs="Calibri"/>
                  <w:color w:val="000000"/>
                  <w:sz w:val="24"/>
                  <w:szCs w:val="24"/>
                  <w:lang w:eastAsia="en-ZA"/>
                </w:rPr>
                <w:t xml:space="preserve">processes </w:t>
              </w:r>
              <w:r w:rsidRPr="00D22090">
                <w:rPr>
                  <w:rFonts w:ascii="Century Gothic" w:eastAsia="Times New Roman" w:hAnsi="Century Gothic" w:cs="Calibri"/>
                  <w:color w:val="000000"/>
                  <w:sz w:val="24"/>
                  <w:szCs w:val="24"/>
                  <w:lang w:eastAsia="en-ZA"/>
                </w:rPr>
                <w:t>as well as our democratic constitutional order.</w:t>
              </w:r>
              <w:r w:rsidRPr="00D22090">
                <w:rPr>
                  <w:rFonts w:ascii="Century Gothic" w:eastAsia="Times New Roman" w:hAnsi="Century Gothic" w:cs="Calibri"/>
                  <w:b/>
                  <w:bCs/>
                  <w:color w:val="000000"/>
                  <w:sz w:val="24"/>
                  <w:szCs w:val="24"/>
                  <w:lang w:eastAsia="en-ZA"/>
                </w:rPr>
                <w:t xml:space="preserve"> </w:t>
              </w:r>
            </w:p>
            <w:p w14:paraId="419E7388" w14:textId="163062C7" w:rsidR="00FC00BF" w:rsidRPr="00D22090" w:rsidRDefault="000A4BA2" w:rsidP="00D22090">
              <w:pPr>
                <w:shd w:val="clear" w:color="auto" w:fill="FFFFFF"/>
                <w:spacing w:before="100" w:beforeAutospacing="1" w:after="100" w:afterAutospacing="1" w:line="276" w:lineRule="auto"/>
                <w:jc w:val="both"/>
                <w:rPr>
                  <w:rFonts w:ascii="Century Gothic" w:eastAsia="Times New Roman" w:hAnsi="Century Gothic" w:cs="Calibri"/>
                  <w:b/>
                  <w:bCs/>
                  <w:color w:val="000000"/>
                  <w:sz w:val="24"/>
                  <w:szCs w:val="24"/>
                  <w:lang w:eastAsia="en-ZA"/>
                </w:rPr>
              </w:pPr>
              <w:r>
                <w:pict w14:anchorId="76C309A9">
                  <v:rect id="_x0000_i1032" style="width:524.5pt;height:4pt" o:hrpct="0" o:hralign="center" o:hrstd="t" o:hrnoshade="t" o:hr="t" fillcolor="#4472c4" stroked="f"/>
                </w:pict>
              </w:r>
            </w:p>
            <w:p w14:paraId="73DA25C8" w14:textId="1CA18ABB" w:rsidR="0095177F" w:rsidRPr="00B9381D" w:rsidRDefault="00B9381D" w:rsidP="00D22090">
              <w:pPr>
                <w:rPr>
                  <w:lang w:eastAsia="en-ZA"/>
                </w:rPr>
              </w:pPr>
              <w:r w:rsidRPr="00D22090">
                <w:rPr>
                  <w:rFonts w:ascii="Century Gothic" w:eastAsia="Times New Roman" w:hAnsi="Century Gothic" w:cs="Calibri"/>
                  <w:b/>
                  <w:bCs/>
                  <w:color w:val="000000"/>
                  <w:sz w:val="24"/>
                  <w:szCs w:val="24"/>
                  <w:lang w:eastAsia="en-ZA"/>
                </w:rPr>
                <w:t xml:space="preserve">2. </w:t>
              </w:r>
              <w:r w:rsidR="00E77104">
                <w:rPr>
                  <w:rFonts w:ascii="Century Gothic" w:eastAsia="Times New Roman" w:hAnsi="Century Gothic" w:cs="Calibri"/>
                  <w:b/>
                  <w:bCs/>
                  <w:color w:val="000000"/>
                  <w:sz w:val="24"/>
                  <w:szCs w:val="24"/>
                  <w:lang w:eastAsia="en-ZA"/>
                </w:rPr>
                <w:tab/>
              </w:r>
              <w:r w:rsidR="00B1286B" w:rsidRPr="00D22090">
                <w:rPr>
                  <w:rFonts w:ascii="Century Gothic" w:eastAsia="Times New Roman" w:hAnsi="Century Gothic" w:cs="Calibri"/>
                  <w:b/>
                  <w:bCs/>
                  <w:color w:val="000000"/>
                  <w:sz w:val="24"/>
                  <w:szCs w:val="24"/>
                  <w:lang w:eastAsia="en-ZA"/>
                </w:rPr>
                <w:t>Media Training</w:t>
              </w:r>
            </w:p>
            <w:p w14:paraId="54E49053" w14:textId="4D61553B" w:rsidR="001273D4" w:rsidRPr="00D22090" w:rsidRDefault="001273D4" w:rsidP="00D22090">
              <w:pPr>
                <w:pStyle w:val="ListParagraph"/>
                <w:shd w:val="clear" w:color="auto" w:fill="FFFFFF"/>
                <w:spacing w:before="100" w:beforeAutospacing="1" w:after="100" w:afterAutospacing="1" w:line="276" w:lineRule="auto"/>
                <w:jc w:val="both"/>
                <w:rPr>
                  <w:rFonts w:ascii="Century Gothic" w:eastAsia="Times New Roman" w:hAnsi="Century Gothic" w:cs="Calibri"/>
                  <w:color w:val="000000"/>
                  <w:sz w:val="24"/>
                  <w:szCs w:val="24"/>
                  <w:lang w:eastAsia="en-ZA"/>
                </w:rPr>
              </w:pPr>
              <w:r w:rsidRPr="00D22090">
                <w:rPr>
                  <w:rFonts w:ascii="Century Gothic" w:eastAsia="Times New Roman" w:hAnsi="Century Gothic" w:cs="Calibri"/>
                  <w:color w:val="000000"/>
                  <w:sz w:val="24"/>
                  <w:szCs w:val="24"/>
                  <w:lang w:eastAsia="en-ZA"/>
                </w:rPr>
                <w:t>At Skyeagle, with our combined experience of more than 50 years in the media industry, we can help you navigate the South Africa media landscape. We know whom to speak to, when to speak to them and what to say. Not only will we unlock the door to the appropriate media outlets, we will prepare you for any interaction with the media, so you are best able to deliver your message.</w:t>
              </w:r>
            </w:p>
            <w:p w14:paraId="5F819F4F" w14:textId="7C53EDB0" w:rsidR="001273D4" w:rsidRPr="00D22090" w:rsidRDefault="000A4BA2" w:rsidP="00D22090">
              <w:pPr>
                <w:shd w:val="clear" w:color="auto" w:fill="FFFFFF"/>
                <w:spacing w:before="100" w:beforeAutospacing="1" w:after="100" w:afterAutospacing="1" w:line="300" w:lineRule="auto"/>
                <w:jc w:val="both"/>
                <w:rPr>
                  <w:rFonts w:ascii="Century Gothic" w:eastAsia="Times New Roman" w:hAnsi="Century Gothic" w:cs="Calibri"/>
                  <w:b/>
                  <w:bCs/>
                  <w:color w:val="000000"/>
                  <w:sz w:val="24"/>
                  <w:szCs w:val="24"/>
                  <w:lang w:eastAsia="en-ZA"/>
                </w:rPr>
              </w:pPr>
              <w:r>
                <w:pict w14:anchorId="65A631F4">
                  <v:rect id="_x0000_i1033" style="width:524.5pt;height:4pt" o:hrpct="0" o:hralign="center" o:hrstd="t" o:hrnoshade="t" o:hr="t" fillcolor="#4472c4" stroked="f"/>
                </w:pict>
              </w:r>
            </w:p>
            <w:p w14:paraId="0AC98DC4" w14:textId="440A1A1B" w:rsidR="001273D4" w:rsidRDefault="001273D4" w:rsidP="00B9381D">
              <w:pPr>
                <w:pStyle w:val="ListParagraph"/>
                <w:numPr>
                  <w:ilvl w:val="0"/>
                  <w:numId w:val="23"/>
                </w:numPr>
                <w:shd w:val="clear" w:color="auto" w:fill="FFFFFF"/>
                <w:spacing w:before="100" w:beforeAutospacing="1" w:after="100" w:afterAutospacing="1" w:line="276" w:lineRule="auto"/>
                <w:rPr>
                  <w:rFonts w:ascii="Century Gothic" w:eastAsia="Times New Roman" w:hAnsi="Century Gothic" w:cs="Calibri"/>
                  <w:b/>
                  <w:bCs/>
                  <w:color w:val="000000"/>
                  <w:sz w:val="24"/>
                  <w:szCs w:val="24"/>
                  <w:lang w:eastAsia="en-ZA"/>
                </w:rPr>
              </w:pPr>
              <w:r w:rsidRPr="00B9381D">
                <w:rPr>
                  <w:rFonts w:ascii="Century Gothic" w:eastAsia="Times New Roman" w:hAnsi="Century Gothic" w:cs="Calibri"/>
                  <w:b/>
                  <w:bCs/>
                  <w:color w:val="000000"/>
                  <w:sz w:val="24"/>
                  <w:szCs w:val="24"/>
                  <w:lang w:eastAsia="en-ZA"/>
                </w:rPr>
                <w:t xml:space="preserve">Content </w:t>
              </w:r>
              <w:r w:rsidR="0089154B">
                <w:rPr>
                  <w:rFonts w:ascii="Century Gothic" w:eastAsia="Times New Roman" w:hAnsi="Century Gothic" w:cs="Calibri"/>
                  <w:b/>
                  <w:bCs/>
                  <w:color w:val="000000"/>
                  <w:sz w:val="24"/>
                  <w:szCs w:val="24"/>
                  <w:lang w:eastAsia="en-ZA"/>
                </w:rPr>
                <w:t>C</w:t>
              </w:r>
              <w:r w:rsidRPr="00B9381D">
                <w:rPr>
                  <w:rFonts w:ascii="Century Gothic" w:eastAsia="Times New Roman" w:hAnsi="Century Gothic" w:cs="Calibri"/>
                  <w:b/>
                  <w:bCs/>
                  <w:color w:val="000000"/>
                  <w:sz w:val="24"/>
                  <w:szCs w:val="24"/>
                  <w:lang w:eastAsia="en-ZA"/>
                </w:rPr>
                <w:t>reation</w:t>
              </w:r>
            </w:p>
            <w:p w14:paraId="4A434C9F" w14:textId="77777777" w:rsidR="00367B2E" w:rsidRDefault="00367B2E" w:rsidP="00367B2E">
              <w:pPr>
                <w:pStyle w:val="ListParagraph"/>
                <w:shd w:val="clear" w:color="auto" w:fill="FFFFFF"/>
                <w:spacing w:before="100" w:beforeAutospacing="1" w:after="100" w:afterAutospacing="1" w:line="276" w:lineRule="auto"/>
                <w:rPr>
                  <w:rFonts w:ascii="Century Gothic" w:eastAsia="Times New Roman" w:hAnsi="Century Gothic" w:cs="Calibri"/>
                  <w:b/>
                  <w:bCs/>
                  <w:color w:val="000000"/>
                  <w:sz w:val="24"/>
                  <w:szCs w:val="24"/>
                  <w:lang w:eastAsia="en-ZA"/>
                </w:rPr>
              </w:pPr>
            </w:p>
            <w:p w14:paraId="7150598A" w14:textId="635442D4" w:rsidR="001273D4" w:rsidRDefault="001273D4" w:rsidP="00B9381D">
              <w:pPr>
                <w:pStyle w:val="ListParagraph"/>
                <w:numPr>
                  <w:ilvl w:val="0"/>
                  <w:numId w:val="24"/>
                </w:numPr>
                <w:shd w:val="clear" w:color="auto" w:fill="FFFFFF"/>
                <w:spacing w:before="100" w:beforeAutospacing="1" w:after="100" w:afterAutospacing="1" w:line="276" w:lineRule="auto"/>
                <w:jc w:val="both"/>
                <w:rPr>
                  <w:rFonts w:ascii="Century Gothic" w:eastAsia="Times New Roman" w:hAnsi="Century Gothic" w:cs="Calibri"/>
                  <w:b/>
                  <w:bCs/>
                  <w:color w:val="000000"/>
                  <w:sz w:val="24"/>
                  <w:szCs w:val="24"/>
                  <w:lang w:eastAsia="en-ZA"/>
                </w:rPr>
              </w:pPr>
              <w:r w:rsidRPr="00E54E5E">
                <w:rPr>
                  <w:rFonts w:ascii="Century Gothic" w:eastAsia="Times New Roman" w:hAnsi="Century Gothic" w:cs="Calibri"/>
                  <w:b/>
                  <w:bCs/>
                  <w:color w:val="000000"/>
                  <w:sz w:val="24"/>
                  <w:szCs w:val="24"/>
                  <w:lang w:eastAsia="en-ZA"/>
                </w:rPr>
                <w:t xml:space="preserve">Video Production </w:t>
              </w:r>
            </w:p>
            <w:p w14:paraId="3287EBF5" w14:textId="6CD39B32" w:rsidR="001273D4" w:rsidRDefault="001273D4" w:rsidP="00367B2E">
              <w:pPr>
                <w:pStyle w:val="ListParagraph"/>
                <w:shd w:val="clear" w:color="auto" w:fill="FFFFFF"/>
                <w:spacing w:before="100" w:beforeAutospacing="1" w:after="100" w:afterAutospacing="1" w:line="300" w:lineRule="auto"/>
                <w:ind w:left="1440" w:hanging="403"/>
                <w:jc w:val="both"/>
                <w:rPr>
                  <w:rFonts w:ascii="Century Gothic" w:eastAsia="Times New Roman" w:hAnsi="Century Gothic" w:cs="Calibri"/>
                  <w:color w:val="000000"/>
                  <w:sz w:val="24"/>
                  <w:szCs w:val="24"/>
                  <w:lang w:eastAsia="en-ZA"/>
                </w:rPr>
              </w:pPr>
              <w:r w:rsidRPr="00E10D76">
                <w:rPr>
                  <w:rFonts w:ascii="Century Gothic" w:eastAsia="Times New Roman" w:hAnsi="Century Gothic" w:cs="Calibri"/>
                  <w:b/>
                  <w:bCs/>
                  <w:color w:val="000000"/>
                  <w:sz w:val="16"/>
                  <w:szCs w:val="16"/>
                  <w:lang w:eastAsia="en-ZA"/>
                </w:rPr>
                <w:br/>
              </w:r>
              <w:r w:rsidRPr="00E54E5E">
                <w:rPr>
                  <w:rFonts w:ascii="Century Gothic" w:eastAsia="Times New Roman" w:hAnsi="Century Gothic" w:cs="Calibri"/>
                  <w:color w:val="000000"/>
                  <w:sz w:val="24"/>
                  <w:szCs w:val="24"/>
                  <w:lang w:eastAsia="en-ZA"/>
                </w:rPr>
                <w:t>Seeing is believing, as the saying goes. Skyeagle’s specialist video production team is able create professional content – from short promotional videos to longer documentary films – suitable either for branding purposes or for broadcast to the publ</w:t>
              </w:r>
              <w:r w:rsidR="00B9381D">
                <w:rPr>
                  <w:rFonts w:ascii="Century Gothic" w:eastAsia="Times New Roman" w:hAnsi="Century Gothic" w:cs="Calibri"/>
                  <w:color w:val="000000"/>
                  <w:sz w:val="24"/>
                  <w:szCs w:val="24"/>
                  <w:lang w:eastAsia="en-ZA"/>
                </w:rPr>
                <w:t>ic.</w:t>
              </w:r>
            </w:p>
            <w:p w14:paraId="68E9CCFB" w14:textId="6C6999B0" w:rsidR="00B9381D" w:rsidRDefault="00B9381D" w:rsidP="001273D4">
              <w:pPr>
                <w:pStyle w:val="ListParagraph"/>
                <w:shd w:val="clear" w:color="auto" w:fill="FFFFFF"/>
                <w:spacing w:before="100" w:beforeAutospacing="1" w:after="100" w:afterAutospacing="1" w:line="276" w:lineRule="auto"/>
                <w:ind w:left="1843" w:hanging="403"/>
                <w:jc w:val="both"/>
                <w:rPr>
                  <w:rFonts w:ascii="Century Gothic" w:eastAsia="Times New Roman" w:hAnsi="Century Gothic" w:cs="Calibri"/>
                  <w:b/>
                  <w:bCs/>
                  <w:color w:val="000000"/>
                  <w:sz w:val="20"/>
                  <w:szCs w:val="20"/>
                  <w:lang w:eastAsia="en-ZA"/>
                </w:rPr>
              </w:pPr>
            </w:p>
            <w:p w14:paraId="2A39F358" w14:textId="24462BCD" w:rsidR="00B9381D" w:rsidRDefault="00B9381D" w:rsidP="001273D4">
              <w:pPr>
                <w:pStyle w:val="ListParagraph"/>
                <w:shd w:val="clear" w:color="auto" w:fill="FFFFFF"/>
                <w:spacing w:before="100" w:beforeAutospacing="1" w:after="100" w:afterAutospacing="1" w:line="276" w:lineRule="auto"/>
                <w:ind w:left="1843" w:hanging="403"/>
                <w:jc w:val="both"/>
                <w:rPr>
                  <w:rFonts w:ascii="Century Gothic" w:eastAsia="Times New Roman" w:hAnsi="Century Gothic" w:cs="Calibri"/>
                  <w:b/>
                  <w:bCs/>
                  <w:color w:val="000000"/>
                  <w:sz w:val="20"/>
                  <w:szCs w:val="20"/>
                  <w:lang w:eastAsia="en-ZA"/>
                </w:rPr>
              </w:pPr>
            </w:p>
            <w:p w14:paraId="330B16F0" w14:textId="4B7BC942" w:rsidR="00367B2E" w:rsidRDefault="00367B2E" w:rsidP="001273D4">
              <w:pPr>
                <w:pStyle w:val="ListParagraph"/>
                <w:shd w:val="clear" w:color="auto" w:fill="FFFFFF"/>
                <w:spacing w:before="100" w:beforeAutospacing="1" w:after="100" w:afterAutospacing="1" w:line="276" w:lineRule="auto"/>
                <w:ind w:left="1843" w:hanging="403"/>
                <w:jc w:val="both"/>
                <w:rPr>
                  <w:rFonts w:ascii="Century Gothic" w:eastAsia="Times New Roman" w:hAnsi="Century Gothic" w:cs="Calibri"/>
                  <w:b/>
                  <w:bCs/>
                  <w:color w:val="000000"/>
                  <w:sz w:val="20"/>
                  <w:szCs w:val="20"/>
                  <w:lang w:eastAsia="en-ZA"/>
                </w:rPr>
              </w:pPr>
            </w:p>
            <w:p w14:paraId="66E4BB2C" w14:textId="6FED6AC9" w:rsidR="00367B2E" w:rsidRDefault="00367B2E" w:rsidP="001273D4">
              <w:pPr>
                <w:pStyle w:val="ListParagraph"/>
                <w:shd w:val="clear" w:color="auto" w:fill="FFFFFF"/>
                <w:spacing w:before="100" w:beforeAutospacing="1" w:after="100" w:afterAutospacing="1" w:line="276" w:lineRule="auto"/>
                <w:ind w:left="1843" w:hanging="403"/>
                <w:jc w:val="both"/>
                <w:rPr>
                  <w:rFonts w:ascii="Century Gothic" w:eastAsia="Times New Roman" w:hAnsi="Century Gothic" w:cs="Calibri"/>
                  <w:b/>
                  <w:bCs/>
                  <w:color w:val="000000"/>
                  <w:sz w:val="20"/>
                  <w:szCs w:val="20"/>
                  <w:lang w:eastAsia="en-ZA"/>
                </w:rPr>
              </w:pPr>
            </w:p>
            <w:p w14:paraId="7BB51432" w14:textId="77777777" w:rsidR="00EE32C4" w:rsidRPr="00D22090" w:rsidRDefault="00EE32C4" w:rsidP="00D22090">
              <w:pPr>
                <w:shd w:val="clear" w:color="auto" w:fill="FFFFFF"/>
                <w:spacing w:before="100" w:beforeAutospacing="1" w:after="100" w:afterAutospacing="1" w:line="276" w:lineRule="auto"/>
                <w:jc w:val="both"/>
                <w:rPr>
                  <w:rFonts w:ascii="Century Gothic" w:eastAsia="Times New Roman" w:hAnsi="Century Gothic" w:cs="Calibri"/>
                  <w:b/>
                  <w:bCs/>
                  <w:color w:val="000000"/>
                  <w:sz w:val="20"/>
                  <w:szCs w:val="20"/>
                  <w:lang w:eastAsia="en-ZA"/>
                </w:rPr>
              </w:pPr>
            </w:p>
            <w:p w14:paraId="32717B62" w14:textId="085242E8" w:rsidR="001273D4" w:rsidRPr="00B9381D" w:rsidRDefault="001273D4" w:rsidP="00B9381D">
              <w:pPr>
                <w:pStyle w:val="ListParagraph"/>
                <w:numPr>
                  <w:ilvl w:val="0"/>
                  <w:numId w:val="24"/>
                </w:numPr>
                <w:shd w:val="clear" w:color="auto" w:fill="FFFFFF"/>
                <w:spacing w:before="100" w:beforeAutospacing="1" w:after="100" w:afterAutospacing="1" w:line="276" w:lineRule="auto"/>
                <w:jc w:val="both"/>
                <w:rPr>
                  <w:rFonts w:ascii="Century Gothic" w:eastAsia="Times New Roman" w:hAnsi="Century Gothic" w:cs="Calibri"/>
                  <w:b/>
                  <w:bCs/>
                  <w:color w:val="000000"/>
                  <w:sz w:val="24"/>
                  <w:szCs w:val="24"/>
                  <w:lang w:eastAsia="en-ZA"/>
                </w:rPr>
              </w:pPr>
              <w:r w:rsidRPr="00B9381D">
                <w:rPr>
                  <w:rFonts w:ascii="Century Gothic" w:eastAsia="Times New Roman" w:hAnsi="Century Gothic" w:cs="Calibri"/>
                  <w:b/>
                  <w:bCs/>
                  <w:color w:val="000000"/>
                  <w:sz w:val="24"/>
                  <w:szCs w:val="24"/>
                  <w:lang w:eastAsia="en-ZA"/>
                </w:rPr>
                <w:t xml:space="preserve">Editorial Services: Writing and Editing </w:t>
              </w:r>
            </w:p>
            <w:p w14:paraId="39D983A5" w14:textId="77777777" w:rsidR="00367B2E" w:rsidRDefault="00367B2E" w:rsidP="001273D4">
              <w:pPr>
                <w:pStyle w:val="ListParagraph"/>
                <w:shd w:val="clear" w:color="auto" w:fill="FFFFFF"/>
                <w:spacing w:before="100" w:beforeAutospacing="1" w:after="100" w:afterAutospacing="1" w:line="300" w:lineRule="auto"/>
                <w:ind w:left="1843" w:hanging="403"/>
                <w:jc w:val="both"/>
                <w:rPr>
                  <w:rFonts w:ascii="Century Gothic" w:eastAsia="Times New Roman" w:hAnsi="Century Gothic" w:cs="Calibri"/>
                  <w:color w:val="000000"/>
                  <w:sz w:val="24"/>
                  <w:szCs w:val="24"/>
                  <w:lang w:eastAsia="en-ZA"/>
                </w:rPr>
              </w:pPr>
            </w:p>
            <w:p w14:paraId="65FF0C6F" w14:textId="21259533" w:rsidR="00B9381D" w:rsidRDefault="001273D4" w:rsidP="004212F0">
              <w:pPr>
                <w:pStyle w:val="ListParagraph"/>
                <w:shd w:val="clear" w:color="auto" w:fill="FFFFFF"/>
                <w:spacing w:before="100" w:beforeAutospacing="1" w:after="100" w:afterAutospacing="1" w:line="300" w:lineRule="auto"/>
                <w:ind w:left="1843" w:hanging="403"/>
                <w:jc w:val="both"/>
                <w:rPr>
                  <w:rFonts w:ascii="Century Gothic" w:eastAsia="Times New Roman" w:hAnsi="Century Gothic" w:cs="Calibri"/>
                  <w:color w:val="000000"/>
                  <w:sz w:val="24"/>
                  <w:szCs w:val="24"/>
                  <w:lang w:eastAsia="en-ZA"/>
                </w:rPr>
              </w:pPr>
              <w:r w:rsidRPr="00E54E5E">
                <w:rPr>
                  <w:rFonts w:ascii="Century Gothic" w:eastAsia="Times New Roman" w:hAnsi="Century Gothic" w:cs="Calibri"/>
                  <w:color w:val="000000"/>
                  <w:sz w:val="24"/>
                  <w:szCs w:val="24"/>
                  <w:lang w:eastAsia="en-ZA"/>
                </w:rPr>
                <w:t>Our specialist team of writers and editors will shape your message into</w:t>
              </w:r>
            </w:p>
            <w:p w14:paraId="2CD177F6" w14:textId="77777777" w:rsidR="00B9381D" w:rsidRDefault="001273D4" w:rsidP="004212F0">
              <w:pPr>
                <w:pStyle w:val="ListParagraph"/>
                <w:shd w:val="clear" w:color="auto" w:fill="FFFFFF"/>
                <w:spacing w:before="100" w:beforeAutospacing="1" w:after="100" w:afterAutospacing="1" w:line="300" w:lineRule="auto"/>
                <w:ind w:left="1843" w:hanging="403"/>
                <w:jc w:val="both"/>
                <w:rPr>
                  <w:rFonts w:ascii="Century Gothic" w:eastAsia="Times New Roman" w:hAnsi="Century Gothic" w:cs="Calibri"/>
                  <w:color w:val="000000"/>
                  <w:sz w:val="24"/>
                  <w:szCs w:val="24"/>
                  <w:lang w:eastAsia="en-ZA"/>
                </w:rPr>
              </w:pPr>
              <w:r w:rsidRPr="00E54E5E">
                <w:rPr>
                  <w:rFonts w:ascii="Century Gothic" w:eastAsia="Times New Roman" w:hAnsi="Century Gothic" w:cs="Calibri"/>
                  <w:color w:val="000000"/>
                  <w:sz w:val="24"/>
                  <w:szCs w:val="24"/>
                  <w:lang w:eastAsia="en-ZA"/>
                </w:rPr>
                <w:t xml:space="preserve">something that is accessible and appropriate, from news releases to </w:t>
              </w:r>
            </w:p>
            <w:p w14:paraId="7B3271D6" w14:textId="77777777" w:rsidR="00B9381D" w:rsidRDefault="001273D4" w:rsidP="004212F0">
              <w:pPr>
                <w:pStyle w:val="ListParagraph"/>
                <w:shd w:val="clear" w:color="auto" w:fill="FFFFFF"/>
                <w:spacing w:before="100" w:beforeAutospacing="1" w:after="100" w:afterAutospacing="1" w:line="300" w:lineRule="auto"/>
                <w:ind w:left="1843" w:hanging="403"/>
                <w:jc w:val="both"/>
                <w:rPr>
                  <w:rFonts w:ascii="Century Gothic" w:eastAsia="Times New Roman" w:hAnsi="Century Gothic" w:cs="Calibri"/>
                  <w:color w:val="000000"/>
                  <w:sz w:val="24"/>
                  <w:szCs w:val="24"/>
                  <w:lang w:eastAsia="en-ZA"/>
                </w:rPr>
              </w:pPr>
              <w:r w:rsidRPr="00E54E5E">
                <w:rPr>
                  <w:rFonts w:ascii="Century Gothic" w:eastAsia="Times New Roman" w:hAnsi="Century Gothic" w:cs="Calibri"/>
                  <w:color w:val="000000"/>
                  <w:sz w:val="24"/>
                  <w:szCs w:val="24"/>
                  <w:lang w:eastAsia="en-ZA"/>
                </w:rPr>
                <w:t xml:space="preserve">insightful think pieces. Our 50 years of combined experience means we </w:t>
              </w:r>
            </w:p>
            <w:p w14:paraId="21C82562" w14:textId="77777777" w:rsidR="00B9381D" w:rsidRDefault="001273D4" w:rsidP="004212F0">
              <w:pPr>
                <w:pStyle w:val="ListParagraph"/>
                <w:shd w:val="clear" w:color="auto" w:fill="FFFFFF"/>
                <w:spacing w:before="100" w:beforeAutospacing="1" w:after="100" w:afterAutospacing="1" w:line="300" w:lineRule="auto"/>
                <w:ind w:left="1843" w:hanging="403"/>
                <w:jc w:val="both"/>
                <w:rPr>
                  <w:rFonts w:ascii="Century Gothic" w:eastAsia="Times New Roman" w:hAnsi="Century Gothic" w:cs="Calibri"/>
                  <w:color w:val="000000"/>
                  <w:sz w:val="24"/>
                  <w:szCs w:val="24"/>
                  <w:lang w:eastAsia="en-ZA"/>
                </w:rPr>
              </w:pPr>
              <w:r w:rsidRPr="00E54E5E">
                <w:rPr>
                  <w:rFonts w:ascii="Century Gothic" w:eastAsia="Times New Roman" w:hAnsi="Century Gothic" w:cs="Calibri"/>
                  <w:color w:val="000000"/>
                  <w:sz w:val="24"/>
                  <w:szCs w:val="24"/>
                  <w:lang w:eastAsia="en-ZA"/>
                </w:rPr>
                <w:t>at Skyeagle know how to craft a message that is not only print-ready</w:t>
              </w:r>
              <w:r w:rsidR="00B9381D">
                <w:rPr>
                  <w:rFonts w:ascii="Century Gothic" w:eastAsia="Times New Roman" w:hAnsi="Century Gothic" w:cs="Calibri"/>
                  <w:color w:val="000000"/>
                  <w:sz w:val="24"/>
                  <w:szCs w:val="24"/>
                  <w:lang w:eastAsia="en-ZA"/>
                </w:rPr>
                <w:t xml:space="preserve"> </w:t>
              </w:r>
            </w:p>
            <w:p w14:paraId="469726E8" w14:textId="465B5BD7" w:rsidR="001273D4" w:rsidRDefault="001273D4" w:rsidP="004212F0">
              <w:pPr>
                <w:pStyle w:val="ListParagraph"/>
                <w:shd w:val="clear" w:color="auto" w:fill="FFFFFF"/>
                <w:spacing w:before="100" w:beforeAutospacing="1" w:after="100" w:afterAutospacing="1" w:line="300" w:lineRule="auto"/>
                <w:ind w:left="1843" w:hanging="403"/>
                <w:jc w:val="both"/>
                <w:rPr>
                  <w:rFonts w:ascii="Century Gothic" w:eastAsia="Times New Roman" w:hAnsi="Century Gothic" w:cs="Calibri"/>
                  <w:color w:val="000000"/>
                  <w:sz w:val="24"/>
                  <w:szCs w:val="24"/>
                  <w:lang w:eastAsia="en-ZA"/>
                </w:rPr>
              </w:pPr>
              <w:r w:rsidRPr="00E54E5E">
                <w:rPr>
                  <w:rFonts w:ascii="Century Gothic" w:eastAsia="Times New Roman" w:hAnsi="Century Gothic" w:cs="Calibri"/>
                  <w:color w:val="000000"/>
                  <w:sz w:val="24"/>
                  <w:szCs w:val="24"/>
                  <w:lang w:eastAsia="en-ZA"/>
                </w:rPr>
                <w:t xml:space="preserve">but </w:t>
              </w:r>
              <w:r w:rsidR="00482009" w:rsidRPr="00E54E5E">
                <w:rPr>
                  <w:rFonts w:ascii="Century Gothic" w:eastAsia="Times New Roman" w:hAnsi="Century Gothic" w:cs="Calibri"/>
                  <w:color w:val="000000"/>
                  <w:sz w:val="24"/>
                  <w:szCs w:val="24"/>
                  <w:lang w:eastAsia="en-ZA"/>
                </w:rPr>
                <w:t>print worthy</w:t>
              </w:r>
              <w:r w:rsidRPr="00E54E5E">
                <w:rPr>
                  <w:rFonts w:ascii="Century Gothic" w:eastAsia="Times New Roman" w:hAnsi="Century Gothic" w:cs="Calibri"/>
                  <w:color w:val="000000"/>
                  <w:sz w:val="24"/>
                  <w:szCs w:val="24"/>
                  <w:lang w:eastAsia="en-ZA"/>
                </w:rPr>
                <w:t>.</w:t>
              </w:r>
            </w:p>
            <w:p w14:paraId="2FBC76FC" w14:textId="77777777" w:rsidR="001273D4" w:rsidRPr="00E10D76" w:rsidRDefault="001273D4" w:rsidP="001273D4">
              <w:pPr>
                <w:pStyle w:val="ListParagraph"/>
                <w:shd w:val="clear" w:color="auto" w:fill="FFFFFF"/>
                <w:spacing w:before="100" w:beforeAutospacing="1" w:after="100" w:afterAutospacing="1" w:line="276" w:lineRule="auto"/>
                <w:ind w:left="1843" w:hanging="403"/>
                <w:jc w:val="both"/>
                <w:rPr>
                  <w:rFonts w:ascii="Century Gothic" w:eastAsia="Times New Roman" w:hAnsi="Century Gothic" w:cs="Calibri"/>
                  <w:b/>
                  <w:bCs/>
                  <w:color w:val="000000"/>
                  <w:sz w:val="20"/>
                  <w:szCs w:val="20"/>
                  <w:lang w:eastAsia="en-ZA"/>
                </w:rPr>
              </w:pPr>
            </w:p>
            <w:p w14:paraId="6C2D802E" w14:textId="44697F3F" w:rsidR="001273D4" w:rsidRPr="00367B2E" w:rsidRDefault="001273D4" w:rsidP="00367B2E">
              <w:pPr>
                <w:pStyle w:val="ListParagraph"/>
                <w:numPr>
                  <w:ilvl w:val="0"/>
                  <w:numId w:val="24"/>
                </w:numPr>
                <w:shd w:val="clear" w:color="auto" w:fill="FFFFFF"/>
                <w:spacing w:before="100" w:beforeAutospacing="1" w:after="100" w:afterAutospacing="1" w:line="276" w:lineRule="auto"/>
                <w:jc w:val="both"/>
                <w:rPr>
                  <w:rFonts w:ascii="Century Gothic" w:eastAsia="Times New Roman" w:hAnsi="Century Gothic" w:cs="Calibri"/>
                  <w:b/>
                  <w:bCs/>
                  <w:color w:val="000000"/>
                  <w:sz w:val="24"/>
                  <w:szCs w:val="24"/>
                  <w:lang w:eastAsia="en-ZA"/>
                </w:rPr>
              </w:pPr>
              <w:r w:rsidRPr="00367B2E">
                <w:rPr>
                  <w:rFonts w:ascii="Century Gothic" w:eastAsia="Times New Roman" w:hAnsi="Century Gothic" w:cs="Calibri"/>
                  <w:b/>
                  <w:bCs/>
                  <w:color w:val="000000"/>
                  <w:sz w:val="24"/>
                  <w:szCs w:val="24"/>
                  <w:lang w:eastAsia="en-ZA"/>
                </w:rPr>
                <w:t>Social Media</w:t>
              </w:r>
            </w:p>
            <w:p w14:paraId="47B80822" w14:textId="77777777" w:rsidR="00367B2E" w:rsidRDefault="00367B2E" w:rsidP="001273D4">
              <w:pPr>
                <w:pStyle w:val="ListParagraph"/>
                <w:shd w:val="clear" w:color="auto" w:fill="FFFFFF"/>
                <w:spacing w:before="100" w:beforeAutospacing="1" w:after="100" w:afterAutospacing="1" w:line="300" w:lineRule="auto"/>
                <w:ind w:left="1843" w:hanging="403"/>
                <w:jc w:val="both"/>
                <w:rPr>
                  <w:rFonts w:ascii="Century Gothic" w:eastAsia="Times New Roman" w:hAnsi="Century Gothic" w:cs="Calibri"/>
                  <w:color w:val="000000"/>
                  <w:sz w:val="24"/>
                  <w:szCs w:val="24"/>
                  <w:lang w:eastAsia="en-ZA"/>
                </w:rPr>
              </w:pPr>
            </w:p>
            <w:p w14:paraId="1C08A761" w14:textId="689C1AAB" w:rsidR="00367B2E" w:rsidRDefault="001273D4" w:rsidP="001273D4">
              <w:pPr>
                <w:pStyle w:val="ListParagraph"/>
                <w:shd w:val="clear" w:color="auto" w:fill="FFFFFF"/>
                <w:spacing w:before="100" w:beforeAutospacing="1" w:after="100" w:afterAutospacing="1" w:line="300" w:lineRule="auto"/>
                <w:ind w:left="1843" w:hanging="403"/>
                <w:jc w:val="both"/>
                <w:rPr>
                  <w:rFonts w:ascii="Century Gothic" w:eastAsia="Times New Roman" w:hAnsi="Century Gothic" w:cs="Calibri"/>
                  <w:color w:val="000000"/>
                  <w:sz w:val="24"/>
                  <w:szCs w:val="24"/>
                  <w:lang w:eastAsia="en-ZA"/>
                </w:rPr>
              </w:pPr>
              <w:r w:rsidRPr="00E54E5E">
                <w:rPr>
                  <w:rFonts w:ascii="Century Gothic" w:eastAsia="Times New Roman" w:hAnsi="Century Gothic" w:cs="Calibri"/>
                  <w:color w:val="000000"/>
                  <w:sz w:val="24"/>
                  <w:szCs w:val="24"/>
                  <w:lang w:eastAsia="en-ZA"/>
                </w:rPr>
                <w:t>Our team will help you devise a comprehensive social media plan</w:t>
              </w:r>
            </w:p>
            <w:p w14:paraId="3FC1C62E" w14:textId="77777777" w:rsidR="00367B2E" w:rsidRDefault="001273D4" w:rsidP="001273D4">
              <w:pPr>
                <w:pStyle w:val="ListParagraph"/>
                <w:shd w:val="clear" w:color="auto" w:fill="FFFFFF"/>
                <w:spacing w:before="100" w:beforeAutospacing="1" w:after="100" w:afterAutospacing="1" w:line="300" w:lineRule="auto"/>
                <w:ind w:left="1843" w:hanging="403"/>
                <w:jc w:val="both"/>
                <w:rPr>
                  <w:rFonts w:ascii="Century Gothic" w:eastAsia="Times New Roman" w:hAnsi="Century Gothic" w:cs="Calibri"/>
                  <w:color w:val="000000"/>
                  <w:sz w:val="24"/>
                  <w:szCs w:val="24"/>
                  <w:lang w:eastAsia="en-ZA"/>
                </w:rPr>
              </w:pPr>
              <w:r w:rsidRPr="00E54E5E">
                <w:rPr>
                  <w:rFonts w:ascii="Century Gothic" w:eastAsia="Times New Roman" w:hAnsi="Century Gothic" w:cs="Calibri"/>
                  <w:color w:val="000000"/>
                  <w:sz w:val="24"/>
                  <w:szCs w:val="24"/>
                  <w:lang w:eastAsia="en-ZA"/>
                </w:rPr>
                <w:t>tailor-made for your brand. We will find the appropriate channel for</w:t>
              </w:r>
            </w:p>
            <w:p w14:paraId="00BC11E2" w14:textId="77777777" w:rsidR="00367B2E" w:rsidRDefault="001273D4" w:rsidP="001273D4">
              <w:pPr>
                <w:pStyle w:val="ListParagraph"/>
                <w:shd w:val="clear" w:color="auto" w:fill="FFFFFF"/>
                <w:spacing w:before="100" w:beforeAutospacing="1" w:after="100" w:afterAutospacing="1" w:line="300" w:lineRule="auto"/>
                <w:ind w:left="1843" w:hanging="403"/>
                <w:jc w:val="both"/>
                <w:rPr>
                  <w:rFonts w:ascii="Century Gothic" w:eastAsia="Times New Roman" w:hAnsi="Century Gothic" w:cs="Calibri"/>
                  <w:color w:val="000000"/>
                  <w:sz w:val="24"/>
                  <w:szCs w:val="24"/>
                  <w:lang w:eastAsia="en-ZA"/>
                </w:rPr>
              </w:pPr>
              <w:r w:rsidRPr="00E54E5E">
                <w:rPr>
                  <w:rFonts w:ascii="Century Gothic" w:eastAsia="Times New Roman" w:hAnsi="Century Gothic" w:cs="Calibri"/>
                  <w:color w:val="000000"/>
                  <w:sz w:val="24"/>
                  <w:szCs w:val="24"/>
                  <w:lang w:eastAsia="en-ZA"/>
                </w:rPr>
                <w:t>your message and connect you with influencers that can help take</w:t>
              </w:r>
            </w:p>
            <w:p w14:paraId="289B4E5D" w14:textId="4A06CBC4" w:rsidR="001273D4" w:rsidRDefault="001273D4" w:rsidP="001273D4">
              <w:pPr>
                <w:pStyle w:val="ListParagraph"/>
                <w:shd w:val="clear" w:color="auto" w:fill="FFFFFF"/>
                <w:spacing w:before="100" w:beforeAutospacing="1" w:after="100" w:afterAutospacing="1" w:line="300" w:lineRule="auto"/>
                <w:ind w:left="1843" w:hanging="403"/>
                <w:jc w:val="both"/>
                <w:rPr>
                  <w:rFonts w:ascii="Century Gothic" w:eastAsia="Times New Roman" w:hAnsi="Century Gothic" w:cs="Calibri"/>
                  <w:color w:val="000000"/>
                  <w:sz w:val="24"/>
                  <w:szCs w:val="24"/>
                  <w:lang w:eastAsia="en-ZA"/>
                </w:rPr>
              </w:pPr>
              <w:r w:rsidRPr="00E54E5E">
                <w:rPr>
                  <w:rFonts w:ascii="Century Gothic" w:eastAsia="Times New Roman" w:hAnsi="Century Gothic" w:cs="Calibri"/>
                  <w:color w:val="000000"/>
                  <w:sz w:val="24"/>
                  <w:szCs w:val="24"/>
                  <w:lang w:eastAsia="en-ZA"/>
                </w:rPr>
                <w:t>your brand to new heights</w:t>
              </w:r>
              <w:r>
                <w:rPr>
                  <w:rFonts w:ascii="Century Gothic" w:eastAsia="Times New Roman" w:hAnsi="Century Gothic" w:cs="Calibri"/>
                  <w:color w:val="000000"/>
                  <w:sz w:val="24"/>
                  <w:szCs w:val="24"/>
                  <w:lang w:eastAsia="en-ZA"/>
                </w:rPr>
                <w:t>.</w:t>
              </w:r>
            </w:p>
            <w:p w14:paraId="01C3EEAE" w14:textId="77777777" w:rsidR="00367B2E" w:rsidRDefault="00367B2E" w:rsidP="001273D4">
              <w:pPr>
                <w:pStyle w:val="ListParagraph"/>
                <w:shd w:val="clear" w:color="auto" w:fill="FFFFFF"/>
                <w:spacing w:before="100" w:beforeAutospacing="1" w:after="100" w:afterAutospacing="1" w:line="300" w:lineRule="auto"/>
                <w:ind w:left="1843" w:hanging="403"/>
                <w:jc w:val="both"/>
                <w:rPr>
                  <w:rFonts w:ascii="Century Gothic" w:eastAsia="Times New Roman" w:hAnsi="Century Gothic" w:cs="Calibri"/>
                  <w:color w:val="000000"/>
                  <w:sz w:val="24"/>
                  <w:szCs w:val="24"/>
                  <w:lang w:eastAsia="en-ZA"/>
                </w:rPr>
              </w:pPr>
            </w:p>
            <w:p w14:paraId="6919FDC1" w14:textId="77777777" w:rsidR="001273D4" w:rsidRDefault="000A4BA2" w:rsidP="001273D4">
              <w:pPr>
                <w:pStyle w:val="ListParagraph"/>
                <w:shd w:val="clear" w:color="auto" w:fill="FFFFFF"/>
                <w:spacing w:before="100" w:beforeAutospacing="1" w:after="100" w:afterAutospacing="1" w:line="300" w:lineRule="auto"/>
                <w:ind w:left="0"/>
                <w:jc w:val="both"/>
                <w:rPr>
                  <w:rFonts w:ascii="Century Gothic" w:eastAsia="Times New Roman" w:hAnsi="Century Gothic" w:cs="Calibri"/>
                  <w:color w:val="000000"/>
                  <w:sz w:val="24"/>
                  <w:szCs w:val="24"/>
                  <w:lang w:eastAsia="en-ZA"/>
                </w:rPr>
              </w:pPr>
              <w:r>
                <w:pict w14:anchorId="736EB1A8">
                  <v:rect id="_x0000_i1034" style="width:524.5pt;height:4pt" o:hrpct="0" o:hralign="center" o:hrstd="t" o:hrnoshade="t" o:hr="t" fillcolor="#4472c4" stroked="f"/>
                </w:pict>
              </w:r>
            </w:p>
            <w:p w14:paraId="70385507" w14:textId="77777777" w:rsidR="007F65E3" w:rsidRDefault="007F65E3" w:rsidP="007F65E3">
              <w:pPr>
                <w:pStyle w:val="ListParagraph"/>
                <w:shd w:val="clear" w:color="auto" w:fill="FFFFFF"/>
                <w:spacing w:before="100" w:beforeAutospacing="1" w:after="100" w:afterAutospacing="1" w:line="276" w:lineRule="auto"/>
                <w:ind w:left="1080"/>
                <w:rPr>
                  <w:rFonts w:ascii="Century Gothic" w:eastAsia="Times New Roman" w:hAnsi="Century Gothic" w:cs="Calibri"/>
                  <w:b/>
                  <w:bCs/>
                  <w:color w:val="000000"/>
                  <w:sz w:val="24"/>
                  <w:szCs w:val="24"/>
                  <w:lang w:eastAsia="en-ZA"/>
                </w:rPr>
              </w:pPr>
            </w:p>
            <w:p w14:paraId="2528C941" w14:textId="634AFBA8" w:rsidR="001273D4" w:rsidRPr="007F65E3" w:rsidRDefault="001273D4" w:rsidP="007F65E3">
              <w:pPr>
                <w:pStyle w:val="ListParagraph"/>
                <w:numPr>
                  <w:ilvl w:val="0"/>
                  <w:numId w:val="23"/>
                </w:numPr>
                <w:shd w:val="clear" w:color="auto" w:fill="FFFFFF"/>
                <w:spacing w:before="100" w:beforeAutospacing="1" w:after="100" w:afterAutospacing="1" w:line="276" w:lineRule="auto"/>
                <w:rPr>
                  <w:rFonts w:ascii="Century Gothic" w:eastAsia="Times New Roman" w:hAnsi="Century Gothic" w:cs="Calibri"/>
                  <w:b/>
                  <w:bCs/>
                  <w:color w:val="000000"/>
                  <w:sz w:val="24"/>
                  <w:szCs w:val="24"/>
                  <w:lang w:eastAsia="en-ZA"/>
                </w:rPr>
              </w:pPr>
              <w:r w:rsidRPr="007F65E3">
                <w:rPr>
                  <w:rFonts w:ascii="Century Gothic" w:eastAsia="Times New Roman" w:hAnsi="Century Gothic" w:cs="Calibri"/>
                  <w:b/>
                  <w:bCs/>
                  <w:color w:val="000000"/>
                  <w:sz w:val="24"/>
                  <w:szCs w:val="24"/>
                  <w:lang w:eastAsia="en-ZA"/>
                </w:rPr>
                <w:t>Advisory services</w:t>
              </w:r>
            </w:p>
            <w:p w14:paraId="4066F5E9" w14:textId="77777777" w:rsidR="00367B2E" w:rsidRPr="00E54E5E" w:rsidRDefault="00367B2E" w:rsidP="00367B2E">
              <w:pPr>
                <w:pStyle w:val="ListParagraph"/>
                <w:shd w:val="clear" w:color="auto" w:fill="FFFFFF"/>
                <w:spacing w:before="100" w:beforeAutospacing="1" w:after="100" w:afterAutospacing="1" w:line="276" w:lineRule="auto"/>
                <w:ind w:left="1080"/>
                <w:rPr>
                  <w:rFonts w:ascii="Century Gothic" w:eastAsia="Times New Roman" w:hAnsi="Century Gothic" w:cs="Calibri"/>
                  <w:b/>
                  <w:bCs/>
                  <w:color w:val="000000"/>
                  <w:sz w:val="24"/>
                  <w:szCs w:val="24"/>
                  <w:lang w:eastAsia="en-ZA"/>
                </w:rPr>
              </w:pPr>
            </w:p>
            <w:p w14:paraId="28BD8AEC" w14:textId="38D4D30C" w:rsidR="001273D4" w:rsidRDefault="001273D4" w:rsidP="007F65E3">
              <w:pPr>
                <w:pStyle w:val="ListParagraph"/>
                <w:numPr>
                  <w:ilvl w:val="0"/>
                  <w:numId w:val="26"/>
                </w:numPr>
                <w:shd w:val="clear" w:color="auto" w:fill="FFFFFF"/>
                <w:spacing w:before="100" w:beforeAutospacing="1" w:after="100" w:afterAutospacing="1" w:line="276" w:lineRule="auto"/>
                <w:jc w:val="both"/>
                <w:rPr>
                  <w:rFonts w:ascii="Century Gothic" w:eastAsia="Times New Roman" w:hAnsi="Century Gothic" w:cs="Calibri"/>
                  <w:b/>
                  <w:bCs/>
                  <w:color w:val="000000"/>
                  <w:sz w:val="24"/>
                  <w:szCs w:val="24"/>
                  <w:lang w:eastAsia="en-ZA"/>
                </w:rPr>
              </w:pPr>
              <w:r w:rsidRPr="007F65E3">
                <w:rPr>
                  <w:rFonts w:ascii="Century Gothic" w:eastAsia="Times New Roman" w:hAnsi="Century Gothic" w:cs="Calibri"/>
                  <w:b/>
                  <w:bCs/>
                  <w:color w:val="000000"/>
                  <w:sz w:val="24"/>
                  <w:szCs w:val="24"/>
                  <w:lang w:eastAsia="en-ZA"/>
                </w:rPr>
                <w:t>Political advisory</w:t>
              </w:r>
            </w:p>
            <w:p w14:paraId="0E514FB9" w14:textId="77777777" w:rsidR="007F65E3" w:rsidRDefault="007F65E3" w:rsidP="00367B2E">
              <w:pPr>
                <w:pStyle w:val="ListParagraph"/>
                <w:shd w:val="clear" w:color="auto" w:fill="FFFFFF"/>
                <w:spacing w:before="100" w:beforeAutospacing="1" w:after="100" w:afterAutospacing="1" w:line="300" w:lineRule="auto"/>
                <w:ind w:left="1560" w:hanging="120"/>
                <w:jc w:val="both"/>
                <w:rPr>
                  <w:rFonts w:ascii="Century Gothic" w:eastAsia="Times New Roman" w:hAnsi="Century Gothic" w:cs="Calibri"/>
                  <w:color w:val="000000"/>
                  <w:sz w:val="24"/>
                  <w:szCs w:val="24"/>
                  <w:lang w:eastAsia="en-ZA"/>
                </w:rPr>
              </w:pPr>
            </w:p>
            <w:p w14:paraId="38837AE0" w14:textId="497AFD39" w:rsidR="00367B2E" w:rsidRDefault="001273D4" w:rsidP="00367B2E">
              <w:pPr>
                <w:pStyle w:val="ListParagraph"/>
                <w:shd w:val="clear" w:color="auto" w:fill="FFFFFF"/>
                <w:spacing w:before="100" w:beforeAutospacing="1" w:after="100" w:afterAutospacing="1" w:line="300" w:lineRule="auto"/>
                <w:ind w:left="1560" w:hanging="120"/>
                <w:jc w:val="both"/>
                <w:rPr>
                  <w:rFonts w:ascii="Century Gothic" w:eastAsia="Times New Roman" w:hAnsi="Century Gothic" w:cs="Calibri"/>
                  <w:color w:val="000000"/>
                  <w:sz w:val="24"/>
                  <w:szCs w:val="24"/>
                  <w:lang w:eastAsia="en-ZA"/>
                </w:rPr>
              </w:pPr>
              <w:r w:rsidRPr="00E54E5E">
                <w:rPr>
                  <w:rFonts w:ascii="Century Gothic" w:eastAsia="Times New Roman" w:hAnsi="Century Gothic" w:cs="Calibri"/>
                  <w:color w:val="000000"/>
                  <w:sz w:val="24"/>
                  <w:szCs w:val="24"/>
                  <w:lang w:eastAsia="en-ZA"/>
                </w:rPr>
                <w:t>Our in-depth knowledge and knowledge of South Africa’s political</w:t>
              </w:r>
            </w:p>
            <w:p w14:paraId="53B688F2" w14:textId="77777777" w:rsidR="00367B2E" w:rsidRDefault="001273D4" w:rsidP="00367B2E">
              <w:pPr>
                <w:pStyle w:val="ListParagraph"/>
                <w:shd w:val="clear" w:color="auto" w:fill="FFFFFF"/>
                <w:spacing w:before="100" w:beforeAutospacing="1" w:after="100" w:afterAutospacing="1" w:line="300" w:lineRule="auto"/>
                <w:ind w:left="1560" w:hanging="120"/>
                <w:jc w:val="both"/>
                <w:rPr>
                  <w:rFonts w:ascii="Century Gothic" w:eastAsia="Times New Roman" w:hAnsi="Century Gothic" w:cs="Calibri"/>
                  <w:color w:val="000000"/>
                  <w:sz w:val="24"/>
                  <w:szCs w:val="24"/>
                  <w:lang w:eastAsia="en-ZA"/>
                </w:rPr>
              </w:pPr>
              <w:r w:rsidRPr="00E54E5E">
                <w:rPr>
                  <w:rFonts w:ascii="Century Gothic" w:eastAsia="Times New Roman" w:hAnsi="Century Gothic" w:cs="Calibri"/>
                  <w:color w:val="000000"/>
                  <w:sz w:val="24"/>
                  <w:szCs w:val="24"/>
                  <w:lang w:eastAsia="en-ZA"/>
                </w:rPr>
                <w:t xml:space="preserve">landscape has been shaped by our collective 50 years in media </w:t>
              </w:r>
            </w:p>
            <w:p w14:paraId="3E0A6C20" w14:textId="77777777" w:rsidR="00367B2E" w:rsidRDefault="001273D4" w:rsidP="00367B2E">
              <w:pPr>
                <w:pStyle w:val="ListParagraph"/>
                <w:shd w:val="clear" w:color="auto" w:fill="FFFFFF"/>
                <w:spacing w:before="100" w:beforeAutospacing="1" w:after="100" w:afterAutospacing="1" w:line="300" w:lineRule="auto"/>
                <w:ind w:left="1560" w:hanging="120"/>
                <w:jc w:val="both"/>
                <w:rPr>
                  <w:rFonts w:ascii="Century Gothic" w:eastAsia="Times New Roman" w:hAnsi="Century Gothic" w:cs="Calibri"/>
                  <w:color w:val="000000"/>
                  <w:sz w:val="24"/>
                  <w:szCs w:val="24"/>
                  <w:lang w:eastAsia="en-ZA"/>
                </w:rPr>
              </w:pPr>
              <w:r w:rsidRPr="00E54E5E">
                <w:rPr>
                  <w:rFonts w:ascii="Century Gothic" w:eastAsia="Times New Roman" w:hAnsi="Century Gothic" w:cs="Calibri"/>
                  <w:color w:val="000000"/>
                  <w:sz w:val="24"/>
                  <w:szCs w:val="24"/>
                  <w:lang w:eastAsia="en-ZA"/>
                </w:rPr>
                <w:t xml:space="preserve">newsrooms across the country. At Skyeagle we will steer you in the right </w:t>
              </w:r>
            </w:p>
            <w:p w14:paraId="0C1596B7" w14:textId="77777777" w:rsidR="00367B2E" w:rsidRDefault="001273D4" w:rsidP="00367B2E">
              <w:pPr>
                <w:pStyle w:val="ListParagraph"/>
                <w:shd w:val="clear" w:color="auto" w:fill="FFFFFF"/>
                <w:spacing w:before="100" w:beforeAutospacing="1" w:after="100" w:afterAutospacing="1" w:line="300" w:lineRule="auto"/>
                <w:ind w:left="1560" w:hanging="120"/>
                <w:jc w:val="both"/>
                <w:rPr>
                  <w:rFonts w:ascii="Century Gothic" w:eastAsia="Times New Roman" w:hAnsi="Century Gothic" w:cs="Calibri"/>
                  <w:color w:val="000000"/>
                  <w:sz w:val="24"/>
                  <w:szCs w:val="24"/>
                  <w:lang w:eastAsia="en-ZA"/>
                </w:rPr>
              </w:pPr>
              <w:r w:rsidRPr="00E54E5E">
                <w:rPr>
                  <w:rFonts w:ascii="Century Gothic" w:eastAsia="Times New Roman" w:hAnsi="Century Gothic" w:cs="Calibri"/>
                  <w:color w:val="000000"/>
                  <w:sz w:val="24"/>
                  <w:szCs w:val="24"/>
                  <w:lang w:eastAsia="en-ZA"/>
                </w:rPr>
                <w:t xml:space="preserve">direction, so you can make decisions for your company, based on </w:t>
              </w:r>
            </w:p>
            <w:p w14:paraId="0A873E14" w14:textId="30E2E91C" w:rsidR="001273D4" w:rsidRDefault="001273D4" w:rsidP="00367B2E">
              <w:pPr>
                <w:pStyle w:val="ListParagraph"/>
                <w:shd w:val="clear" w:color="auto" w:fill="FFFFFF"/>
                <w:spacing w:before="100" w:beforeAutospacing="1" w:after="100" w:afterAutospacing="1" w:line="300" w:lineRule="auto"/>
                <w:ind w:left="1560" w:hanging="120"/>
                <w:jc w:val="both"/>
                <w:rPr>
                  <w:rFonts w:ascii="Century Gothic" w:eastAsia="Times New Roman" w:hAnsi="Century Gothic" w:cs="Calibri"/>
                  <w:color w:val="000000"/>
                  <w:sz w:val="24"/>
                  <w:szCs w:val="24"/>
                  <w:lang w:eastAsia="en-ZA"/>
                </w:rPr>
              </w:pPr>
              <w:r w:rsidRPr="00E54E5E">
                <w:rPr>
                  <w:rFonts w:ascii="Century Gothic" w:eastAsia="Times New Roman" w:hAnsi="Century Gothic" w:cs="Calibri"/>
                  <w:color w:val="000000"/>
                  <w:sz w:val="24"/>
                  <w:szCs w:val="24"/>
                  <w:lang w:eastAsia="en-ZA"/>
                </w:rPr>
                <w:t>accurate, on-the-ground insights.</w:t>
              </w:r>
            </w:p>
            <w:p w14:paraId="01653D8A" w14:textId="77777777" w:rsidR="001273D4" w:rsidRPr="00E54E5E" w:rsidRDefault="001273D4" w:rsidP="001273D4">
              <w:pPr>
                <w:pStyle w:val="ListParagraph"/>
                <w:shd w:val="clear" w:color="auto" w:fill="FFFFFF"/>
                <w:spacing w:before="100" w:beforeAutospacing="1" w:after="100" w:afterAutospacing="1" w:line="300" w:lineRule="auto"/>
                <w:ind w:left="1560" w:hanging="426"/>
                <w:jc w:val="both"/>
                <w:rPr>
                  <w:rFonts w:ascii="Century Gothic" w:eastAsia="Times New Roman" w:hAnsi="Century Gothic" w:cs="Calibri"/>
                  <w:b/>
                  <w:bCs/>
                  <w:color w:val="000000"/>
                  <w:sz w:val="24"/>
                  <w:szCs w:val="24"/>
                  <w:lang w:eastAsia="en-ZA"/>
                </w:rPr>
              </w:pPr>
            </w:p>
            <w:p w14:paraId="23F69A6C" w14:textId="6EBBE362" w:rsidR="001273D4" w:rsidRPr="007F65E3" w:rsidRDefault="001273D4" w:rsidP="007F65E3">
              <w:pPr>
                <w:pStyle w:val="ListParagraph"/>
                <w:numPr>
                  <w:ilvl w:val="0"/>
                  <w:numId w:val="26"/>
                </w:numPr>
                <w:shd w:val="clear" w:color="auto" w:fill="FFFFFF"/>
                <w:spacing w:before="100" w:beforeAutospacing="1" w:after="100" w:afterAutospacing="1" w:line="276" w:lineRule="auto"/>
                <w:rPr>
                  <w:rFonts w:ascii="Century Gothic" w:eastAsia="Times New Roman" w:hAnsi="Century Gothic" w:cs="Calibri"/>
                  <w:b/>
                  <w:bCs/>
                  <w:color w:val="000000"/>
                  <w:sz w:val="24"/>
                  <w:szCs w:val="24"/>
                  <w:lang w:eastAsia="en-ZA"/>
                </w:rPr>
              </w:pPr>
              <w:r w:rsidRPr="007F65E3">
                <w:rPr>
                  <w:rFonts w:ascii="Century Gothic" w:eastAsia="Times New Roman" w:hAnsi="Century Gothic" w:cs="Calibri"/>
                  <w:b/>
                  <w:bCs/>
                  <w:color w:val="000000"/>
                  <w:sz w:val="24"/>
                  <w:szCs w:val="24"/>
                  <w:lang w:eastAsia="en-ZA"/>
                </w:rPr>
                <w:t>Investment</w:t>
              </w:r>
              <w:r w:rsidR="00C9104D" w:rsidRPr="007F65E3">
                <w:rPr>
                  <w:rFonts w:ascii="Century Gothic" w:eastAsia="Times New Roman" w:hAnsi="Century Gothic" w:cs="Calibri"/>
                  <w:b/>
                  <w:bCs/>
                  <w:color w:val="000000"/>
                  <w:sz w:val="24"/>
                  <w:szCs w:val="24"/>
                  <w:lang w:eastAsia="en-ZA"/>
                </w:rPr>
                <w:t xml:space="preserve"> &amp; Trade </w:t>
              </w:r>
              <w:r w:rsidRPr="007F65E3">
                <w:rPr>
                  <w:rFonts w:ascii="Century Gothic" w:eastAsia="Times New Roman" w:hAnsi="Century Gothic" w:cs="Calibri"/>
                  <w:b/>
                  <w:bCs/>
                  <w:color w:val="000000"/>
                  <w:sz w:val="24"/>
                  <w:szCs w:val="24"/>
                  <w:lang w:eastAsia="en-ZA"/>
                </w:rPr>
                <w:t xml:space="preserve">Support </w:t>
              </w:r>
            </w:p>
            <w:p w14:paraId="248124FD" w14:textId="77777777" w:rsidR="00367B2E" w:rsidRDefault="00367B2E" w:rsidP="00367B2E">
              <w:pPr>
                <w:pStyle w:val="ListParagraph"/>
                <w:shd w:val="clear" w:color="auto" w:fill="FFFFFF"/>
                <w:spacing w:before="100" w:beforeAutospacing="1" w:after="100" w:afterAutospacing="1" w:line="276" w:lineRule="auto"/>
                <w:ind w:left="1560"/>
                <w:rPr>
                  <w:rFonts w:ascii="Century Gothic" w:eastAsia="Times New Roman" w:hAnsi="Century Gothic" w:cs="Calibri"/>
                  <w:b/>
                  <w:bCs/>
                  <w:color w:val="000000"/>
                  <w:sz w:val="24"/>
                  <w:szCs w:val="24"/>
                  <w:lang w:eastAsia="en-ZA"/>
                </w:rPr>
              </w:pPr>
            </w:p>
            <w:p w14:paraId="468ED90F" w14:textId="1F7551C5" w:rsidR="001273D4" w:rsidRPr="00C7725E" w:rsidRDefault="00184FBF" w:rsidP="00D22090">
              <w:pPr>
                <w:pStyle w:val="ListParagraph"/>
                <w:shd w:val="clear" w:color="auto" w:fill="FFFFFF"/>
                <w:spacing w:before="100" w:beforeAutospacing="1" w:after="100" w:afterAutospacing="1" w:line="300" w:lineRule="auto"/>
                <w:ind w:left="1560"/>
                <w:jc w:val="both"/>
                <w:rPr>
                  <w:rFonts w:ascii="Century Gothic" w:eastAsia="Times New Roman" w:hAnsi="Century Gothic" w:cs="Calibri"/>
                  <w:b/>
                  <w:bCs/>
                  <w:color w:val="000000"/>
                  <w:sz w:val="24"/>
                  <w:szCs w:val="24"/>
                  <w:lang w:eastAsia="en-ZA"/>
                </w:rPr>
              </w:pPr>
              <w:r>
                <w:rPr>
                  <w:rFonts w:ascii="Century Gothic" w:eastAsia="Times New Roman" w:hAnsi="Century Gothic" w:cs="Calibri"/>
                  <w:color w:val="000000"/>
                  <w:sz w:val="24"/>
                  <w:szCs w:val="24"/>
                  <w:lang w:eastAsia="en-ZA"/>
                </w:rPr>
                <w:t xml:space="preserve"> </w:t>
              </w:r>
              <w:r w:rsidR="001273D4" w:rsidRPr="00E54E5E">
                <w:rPr>
                  <w:rFonts w:ascii="Century Gothic" w:eastAsia="Times New Roman" w:hAnsi="Century Gothic" w:cs="Calibri"/>
                  <w:color w:val="000000"/>
                  <w:sz w:val="24"/>
                  <w:szCs w:val="24"/>
                  <w:lang w:eastAsia="en-ZA"/>
                </w:rPr>
                <w:t>At Skyeagle, we can help you open the door to investing in South Africa. We offer a professional legal advisory service to help you navigate the complex investment landscape in both the public and private sector, unpacking everything from your CSR/CSI obligations to your environmental responsibilities.</w:t>
              </w:r>
            </w:p>
            <w:p w14:paraId="7129DFC9" w14:textId="0974CACA" w:rsidR="001273D4" w:rsidRDefault="001273D4" w:rsidP="001273D4">
              <w:pPr>
                <w:pStyle w:val="ListParagraph"/>
                <w:shd w:val="clear" w:color="auto" w:fill="FFFFFF"/>
                <w:spacing w:before="100" w:beforeAutospacing="1" w:after="100" w:afterAutospacing="1" w:line="276" w:lineRule="auto"/>
                <w:ind w:left="1560" w:hanging="426"/>
                <w:jc w:val="both"/>
                <w:rPr>
                  <w:rFonts w:ascii="Century Gothic" w:eastAsia="Times New Roman" w:hAnsi="Century Gothic" w:cs="Calibri"/>
                  <w:b/>
                  <w:bCs/>
                  <w:color w:val="000000"/>
                  <w:sz w:val="24"/>
                  <w:szCs w:val="24"/>
                  <w:lang w:eastAsia="en-ZA"/>
                </w:rPr>
              </w:pPr>
            </w:p>
            <w:p w14:paraId="609468CB" w14:textId="3885238A" w:rsidR="00367B2E" w:rsidRDefault="00367B2E" w:rsidP="001273D4">
              <w:pPr>
                <w:pStyle w:val="ListParagraph"/>
                <w:shd w:val="clear" w:color="auto" w:fill="FFFFFF"/>
                <w:spacing w:before="100" w:beforeAutospacing="1" w:after="100" w:afterAutospacing="1" w:line="276" w:lineRule="auto"/>
                <w:ind w:left="1560" w:hanging="426"/>
                <w:jc w:val="both"/>
                <w:rPr>
                  <w:rFonts w:ascii="Century Gothic" w:eastAsia="Times New Roman" w:hAnsi="Century Gothic" w:cs="Calibri"/>
                  <w:b/>
                  <w:bCs/>
                  <w:color w:val="000000"/>
                  <w:sz w:val="24"/>
                  <w:szCs w:val="24"/>
                  <w:lang w:eastAsia="en-ZA"/>
                </w:rPr>
              </w:pPr>
            </w:p>
            <w:p w14:paraId="66B13F45" w14:textId="38D5279D" w:rsidR="00367B2E" w:rsidRDefault="00367B2E" w:rsidP="001273D4">
              <w:pPr>
                <w:pStyle w:val="ListParagraph"/>
                <w:shd w:val="clear" w:color="auto" w:fill="FFFFFF"/>
                <w:spacing w:before="100" w:beforeAutospacing="1" w:after="100" w:afterAutospacing="1" w:line="276" w:lineRule="auto"/>
                <w:ind w:left="1560" w:hanging="426"/>
                <w:jc w:val="both"/>
                <w:rPr>
                  <w:rFonts w:ascii="Century Gothic" w:eastAsia="Times New Roman" w:hAnsi="Century Gothic" w:cs="Calibri"/>
                  <w:b/>
                  <w:bCs/>
                  <w:color w:val="000000"/>
                  <w:sz w:val="24"/>
                  <w:szCs w:val="24"/>
                  <w:lang w:eastAsia="en-ZA"/>
                </w:rPr>
              </w:pPr>
            </w:p>
            <w:p w14:paraId="645D7AF0" w14:textId="71423F46" w:rsidR="00367B2E" w:rsidRDefault="00367B2E" w:rsidP="001273D4">
              <w:pPr>
                <w:pStyle w:val="ListParagraph"/>
                <w:shd w:val="clear" w:color="auto" w:fill="FFFFFF"/>
                <w:spacing w:before="100" w:beforeAutospacing="1" w:after="100" w:afterAutospacing="1" w:line="276" w:lineRule="auto"/>
                <w:ind w:left="1560" w:hanging="426"/>
                <w:jc w:val="both"/>
                <w:rPr>
                  <w:rFonts w:ascii="Century Gothic" w:eastAsia="Times New Roman" w:hAnsi="Century Gothic" w:cs="Calibri"/>
                  <w:b/>
                  <w:bCs/>
                  <w:color w:val="000000"/>
                  <w:sz w:val="24"/>
                  <w:szCs w:val="24"/>
                  <w:lang w:eastAsia="en-ZA"/>
                </w:rPr>
              </w:pPr>
            </w:p>
            <w:p w14:paraId="15824476" w14:textId="4189293A" w:rsidR="00367B2E" w:rsidRDefault="00367B2E" w:rsidP="001273D4">
              <w:pPr>
                <w:pStyle w:val="ListParagraph"/>
                <w:shd w:val="clear" w:color="auto" w:fill="FFFFFF"/>
                <w:spacing w:before="100" w:beforeAutospacing="1" w:after="100" w:afterAutospacing="1" w:line="276" w:lineRule="auto"/>
                <w:ind w:left="1560" w:hanging="426"/>
                <w:jc w:val="both"/>
                <w:rPr>
                  <w:rFonts w:ascii="Century Gothic" w:eastAsia="Times New Roman" w:hAnsi="Century Gothic" w:cs="Calibri"/>
                  <w:b/>
                  <w:bCs/>
                  <w:color w:val="000000"/>
                  <w:sz w:val="24"/>
                  <w:szCs w:val="24"/>
                  <w:lang w:eastAsia="en-ZA"/>
                </w:rPr>
              </w:pPr>
            </w:p>
            <w:p w14:paraId="6E7B278A" w14:textId="40E172FD" w:rsidR="001273D4" w:rsidRPr="007F65E3" w:rsidRDefault="001273D4" w:rsidP="007F65E3">
              <w:pPr>
                <w:pStyle w:val="ListParagraph"/>
                <w:numPr>
                  <w:ilvl w:val="0"/>
                  <w:numId w:val="26"/>
                </w:numPr>
                <w:shd w:val="clear" w:color="auto" w:fill="FFFFFF"/>
                <w:spacing w:before="100" w:beforeAutospacing="1" w:after="100" w:afterAutospacing="1" w:line="276" w:lineRule="auto"/>
                <w:rPr>
                  <w:rFonts w:ascii="Century Gothic" w:eastAsia="Times New Roman" w:hAnsi="Century Gothic" w:cs="Calibri"/>
                  <w:b/>
                  <w:bCs/>
                  <w:color w:val="000000"/>
                  <w:sz w:val="24"/>
                  <w:szCs w:val="24"/>
                  <w:lang w:eastAsia="en-ZA"/>
                </w:rPr>
              </w:pPr>
              <w:r w:rsidRPr="007F65E3">
                <w:rPr>
                  <w:rFonts w:ascii="Century Gothic" w:eastAsia="Times New Roman" w:hAnsi="Century Gothic" w:cs="Calibri"/>
                  <w:b/>
                  <w:bCs/>
                  <w:color w:val="000000"/>
                  <w:sz w:val="24"/>
                  <w:szCs w:val="24"/>
                  <w:lang w:eastAsia="en-ZA"/>
                </w:rPr>
                <w:t>Stakeholder Engagement</w:t>
              </w:r>
            </w:p>
            <w:p w14:paraId="2DA99D25" w14:textId="77777777" w:rsidR="007F65E3" w:rsidRDefault="007F65E3" w:rsidP="001273D4">
              <w:pPr>
                <w:pStyle w:val="ListParagraph"/>
                <w:shd w:val="clear" w:color="auto" w:fill="FFFFFF"/>
                <w:spacing w:before="100" w:beforeAutospacing="1" w:after="100" w:afterAutospacing="1" w:line="300" w:lineRule="auto"/>
                <w:ind w:left="1560" w:hanging="426"/>
                <w:jc w:val="both"/>
                <w:rPr>
                  <w:rFonts w:ascii="Century Gothic" w:eastAsia="Times New Roman" w:hAnsi="Century Gothic" w:cs="Calibri"/>
                  <w:color w:val="000000"/>
                  <w:sz w:val="24"/>
                  <w:szCs w:val="24"/>
                  <w:lang w:eastAsia="en-ZA"/>
                </w:rPr>
              </w:pPr>
            </w:p>
            <w:p w14:paraId="634A8096" w14:textId="7BCAC9B8" w:rsidR="007F65E3" w:rsidRDefault="001273D4" w:rsidP="001273D4">
              <w:pPr>
                <w:pStyle w:val="ListParagraph"/>
                <w:shd w:val="clear" w:color="auto" w:fill="FFFFFF"/>
                <w:spacing w:before="100" w:beforeAutospacing="1" w:after="100" w:afterAutospacing="1" w:line="300" w:lineRule="auto"/>
                <w:ind w:left="1560" w:hanging="426"/>
                <w:jc w:val="both"/>
                <w:rPr>
                  <w:rFonts w:ascii="Century Gothic" w:eastAsia="Times New Roman" w:hAnsi="Century Gothic" w:cs="Calibri"/>
                  <w:color w:val="000000"/>
                  <w:sz w:val="24"/>
                  <w:szCs w:val="24"/>
                  <w:lang w:eastAsia="en-ZA"/>
                </w:rPr>
              </w:pPr>
              <w:r w:rsidRPr="00E54E5E">
                <w:rPr>
                  <w:rFonts w:ascii="Century Gothic" w:eastAsia="Times New Roman" w:hAnsi="Century Gothic" w:cs="Calibri"/>
                  <w:color w:val="000000"/>
                  <w:sz w:val="24"/>
                  <w:szCs w:val="24"/>
                  <w:lang w:eastAsia="en-ZA"/>
                </w:rPr>
                <w:t>At Skyeagle, we guide our clients along every step of the stakeholder</w:t>
              </w:r>
            </w:p>
            <w:p w14:paraId="67FA6D39" w14:textId="77777777" w:rsidR="007F65E3" w:rsidRDefault="001273D4" w:rsidP="001273D4">
              <w:pPr>
                <w:pStyle w:val="ListParagraph"/>
                <w:shd w:val="clear" w:color="auto" w:fill="FFFFFF"/>
                <w:spacing w:before="100" w:beforeAutospacing="1" w:after="100" w:afterAutospacing="1" w:line="300" w:lineRule="auto"/>
                <w:ind w:left="1560" w:hanging="426"/>
                <w:jc w:val="both"/>
                <w:rPr>
                  <w:rFonts w:ascii="Century Gothic" w:eastAsia="Times New Roman" w:hAnsi="Century Gothic" w:cs="Calibri"/>
                  <w:color w:val="000000"/>
                  <w:sz w:val="24"/>
                  <w:szCs w:val="24"/>
                  <w:lang w:eastAsia="en-ZA"/>
                </w:rPr>
              </w:pPr>
              <w:r w:rsidRPr="00E54E5E">
                <w:rPr>
                  <w:rFonts w:ascii="Century Gothic" w:eastAsia="Times New Roman" w:hAnsi="Century Gothic" w:cs="Calibri"/>
                  <w:color w:val="000000"/>
                  <w:sz w:val="24"/>
                  <w:szCs w:val="24"/>
                  <w:lang w:eastAsia="en-ZA"/>
                </w:rPr>
                <w:t>engagement process, from mapping who your stakeholders are and how</w:t>
              </w:r>
            </w:p>
            <w:p w14:paraId="797E4284" w14:textId="77777777" w:rsidR="007F65E3" w:rsidRDefault="001273D4" w:rsidP="001273D4">
              <w:pPr>
                <w:pStyle w:val="ListParagraph"/>
                <w:shd w:val="clear" w:color="auto" w:fill="FFFFFF"/>
                <w:spacing w:before="100" w:beforeAutospacing="1" w:after="100" w:afterAutospacing="1" w:line="300" w:lineRule="auto"/>
                <w:ind w:left="1560" w:hanging="426"/>
                <w:jc w:val="both"/>
                <w:rPr>
                  <w:rFonts w:ascii="Century Gothic" w:eastAsia="Times New Roman" w:hAnsi="Century Gothic" w:cs="Calibri"/>
                  <w:color w:val="000000"/>
                  <w:sz w:val="24"/>
                  <w:szCs w:val="24"/>
                  <w:lang w:eastAsia="en-ZA"/>
                </w:rPr>
              </w:pPr>
              <w:r w:rsidRPr="00E54E5E">
                <w:rPr>
                  <w:rFonts w:ascii="Century Gothic" w:eastAsia="Times New Roman" w:hAnsi="Century Gothic" w:cs="Calibri"/>
                  <w:color w:val="000000"/>
                  <w:sz w:val="24"/>
                  <w:szCs w:val="24"/>
                  <w:lang w:eastAsia="en-ZA"/>
                </w:rPr>
                <w:t xml:space="preserve">best to reach them; through to feedback and determining future action </w:t>
              </w:r>
            </w:p>
            <w:p w14:paraId="05A8CD5A" w14:textId="0D3D0890" w:rsidR="001273D4" w:rsidRDefault="001273D4" w:rsidP="001273D4">
              <w:pPr>
                <w:pStyle w:val="ListParagraph"/>
                <w:shd w:val="clear" w:color="auto" w:fill="FFFFFF"/>
                <w:spacing w:before="100" w:beforeAutospacing="1" w:after="100" w:afterAutospacing="1" w:line="300" w:lineRule="auto"/>
                <w:ind w:left="1560" w:hanging="426"/>
                <w:jc w:val="both"/>
                <w:rPr>
                  <w:rFonts w:ascii="Century Gothic" w:eastAsia="Times New Roman" w:hAnsi="Century Gothic" w:cs="Calibri"/>
                  <w:color w:val="000000"/>
                  <w:sz w:val="24"/>
                  <w:szCs w:val="24"/>
                  <w:lang w:eastAsia="en-ZA"/>
                </w:rPr>
              </w:pPr>
              <w:r w:rsidRPr="00E54E5E">
                <w:rPr>
                  <w:rFonts w:ascii="Century Gothic" w:eastAsia="Times New Roman" w:hAnsi="Century Gothic" w:cs="Calibri"/>
                  <w:color w:val="000000"/>
                  <w:sz w:val="24"/>
                  <w:szCs w:val="24"/>
                  <w:lang w:eastAsia="en-ZA"/>
                </w:rPr>
                <w:t>plans.</w:t>
              </w:r>
            </w:p>
            <w:p w14:paraId="37DA9EAF" w14:textId="77777777" w:rsidR="001273D4" w:rsidRPr="00E54E5E" w:rsidRDefault="001273D4" w:rsidP="001273D4">
              <w:pPr>
                <w:pStyle w:val="ListParagraph"/>
                <w:shd w:val="clear" w:color="auto" w:fill="FFFFFF"/>
                <w:spacing w:before="100" w:beforeAutospacing="1" w:after="100" w:afterAutospacing="1" w:line="276" w:lineRule="auto"/>
                <w:ind w:left="1560" w:hanging="426"/>
                <w:rPr>
                  <w:rFonts w:ascii="Century Gothic" w:eastAsia="Times New Roman" w:hAnsi="Century Gothic" w:cs="Calibri"/>
                  <w:b/>
                  <w:bCs/>
                  <w:color w:val="000000"/>
                  <w:sz w:val="24"/>
                  <w:szCs w:val="24"/>
                  <w:lang w:eastAsia="en-ZA"/>
                </w:rPr>
              </w:pPr>
            </w:p>
            <w:p w14:paraId="590660C3" w14:textId="406F87B5" w:rsidR="001273D4" w:rsidRPr="007F65E3" w:rsidRDefault="001273D4" w:rsidP="007F65E3">
              <w:pPr>
                <w:pStyle w:val="ListParagraph"/>
                <w:numPr>
                  <w:ilvl w:val="0"/>
                  <w:numId w:val="26"/>
                </w:numPr>
                <w:shd w:val="clear" w:color="auto" w:fill="FFFFFF"/>
                <w:spacing w:before="100" w:beforeAutospacing="1" w:after="100" w:afterAutospacing="1" w:line="276" w:lineRule="auto"/>
                <w:rPr>
                  <w:rFonts w:ascii="Century Gothic" w:eastAsia="Times New Roman" w:hAnsi="Century Gothic" w:cs="Calibri"/>
                  <w:b/>
                  <w:bCs/>
                  <w:color w:val="000000"/>
                  <w:sz w:val="24"/>
                  <w:szCs w:val="24"/>
                  <w:lang w:eastAsia="en-ZA"/>
                </w:rPr>
              </w:pPr>
              <w:r w:rsidRPr="007F65E3">
                <w:rPr>
                  <w:rFonts w:ascii="Century Gothic" w:eastAsia="Times New Roman" w:hAnsi="Century Gothic" w:cs="Calibri"/>
                  <w:b/>
                  <w:bCs/>
                  <w:color w:val="000000"/>
                  <w:sz w:val="24"/>
                  <w:szCs w:val="24"/>
                  <w:lang w:eastAsia="en-ZA"/>
                </w:rPr>
                <w:t xml:space="preserve">Research and surveys </w:t>
              </w:r>
            </w:p>
            <w:p w14:paraId="4242680B" w14:textId="77777777" w:rsidR="007F65E3" w:rsidRDefault="007F65E3" w:rsidP="001273D4">
              <w:pPr>
                <w:pStyle w:val="ListParagraph"/>
                <w:shd w:val="clear" w:color="auto" w:fill="FFFFFF"/>
                <w:spacing w:before="100" w:beforeAutospacing="1" w:after="100" w:afterAutospacing="1" w:line="300" w:lineRule="auto"/>
                <w:ind w:left="1560" w:hanging="426"/>
                <w:jc w:val="both"/>
                <w:rPr>
                  <w:rFonts w:ascii="Century Gothic" w:eastAsia="Times New Roman" w:hAnsi="Century Gothic" w:cs="Calibri"/>
                  <w:color w:val="000000"/>
                  <w:sz w:val="24"/>
                  <w:szCs w:val="24"/>
                  <w:lang w:eastAsia="en-ZA"/>
                </w:rPr>
              </w:pPr>
            </w:p>
            <w:p w14:paraId="61D020A7" w14:textId="089E4691" w:rsidR="007F65E3" w:rsidRDefault="001273D4" w:rsidP="001273D4">
              <w:pPr>
                <w:pStyle w:val="ListParagraph"/>
                <w:shd w:val="clear" w:color="auto" w:fill="FFFFFF"/>
                <w:spacing w:before="100" w:beforeAutospacing="1" w:after="100" w:afterAutospacing="1" w:line="300" w:lineRule="auto"/>
                <w:ind w:left="1560" w:hanging="426"/>
                <w:jc w:val="both"/>
                <w:rPr>
                  <w:rFonts w:ascii="Century Gothic" w:eastAsia="Times New Roman" w:hAnsi="Century Gothic" w:cs="Calibri"/>
                  <w:color w:val="000000"/>
                  <w:sz w:val="24"/>
                  <w:szCs w:val="24"/>
                  <w:lang w:eastAsia="en-ZA"/>
                </w:rPr>
              </w:pPr>
              <w:r w:rsidRPr="00E54E5E">
                <w:rPr>
                  <w:rFonts w:ascii="Century Gothic" w:eastAsia="Times New Roman" w:hAnsi="Century Gothic" w:cs="Calibri"/>
                  <w:color w:val="000000"/>
                  <w:sz w:val="24"/>
                  <w:szCs w:val="24"/>
                  <w:lang w:eastAsia="en-ZA"/>
                </w:rPr>
                <w:t>Skyeagle draw</w:t>
              </w:r>
              <w:r w:rsidR="007F65E3">
                <w:rPr>
                  <w:rFonts w:ascii="Century Gothic" w:eastAsia="Times New Roman" w:hAnsi="Century Gothic" w:cs="Calibri"/>
                  <w:color w:val="000000"/>
                  <w:sz w:val="24"/>
                  <w:szCs w:val="24"/>
                  <w:lang w:eastAsia="en-ZA"/>
                </w:rPr>
                <w:t>s</w:t>
              </w:r>
              <w:r w:rsidRPr="00E54E5E">
                <w:rPr>
                  <w:rFonts w:ascii="Century Gothic" w:eastAsia="Times New Roman" w:hAnsi="Century Gothic" w:cs="Calibri"/>
                  <w:color w:val="000000"/>
                  <w:sz w:val="24"/>
                  <w:szCs w:val="24"/>
                  <w:lang w:eastAsia="en-ZA"/>
                </w:rPr>
                <w:t xml:space="preserve"> on its considerable academic experience to undertake </w:t>
              </w:r>
            </w:p>
            <w:p w14:paraId="6C25E1A5" w14:textId="77777777" w:rsidR="007F65E3" w:rsidRDefault="001273D4" w:rsidP="001273D4">
              <w:pPr>
                <w:pStyle w:val="ListParagraph"/>
                <w:shd w:val="clear" w:color="auto" w:fill="FFFFFF"/>
                <w:spacing w:before="100" w:beforeAutospacing="1" w:after="100" w:afterAutospacing="1" w:line="300" w:lineRule="auto"/>
                <w:ind w:left="1560" w:hanging="426"/>
                <w:jc w:val="both"/>
                <w:rPr>
                  <w:rFonts w:ascii="Century Gothic" w:eastAsia="Times New Roman" w:hAnsi="Century Gothic" w:cs="Calibri"/>
                  <w:color w:val="000000"/>
                  <w:sz w:val="24"/>
                  <w:szCs w:val="24"/>
                  <w:lang w:eastAsia="en-ZA"/>
                </w:rPr>
              </w:pPr>
              <w:r w:rsidRPr="00E54E5E">
                <w:rPr>
                  <w:rFonts w:ascii="Century Gothic" w:eastAsia="Times New Roman" w:hAnsi="Century Gothic" w:cs="Calibri"/>
                  <w:color w:val="000000"/>
                  <w:sz w:val="24"/>
                  <w:szCs w:val="24"/>
                  <w:lang w:eastAsia="en-ZA"/>
                </w:rPr>
                <w:t xml:space="preserve">thorough market research for our clients, offering them detailed insights </w:t>
              </w:r>
            </w:p>
            <w:p w14:paraId="6045A51A" w14:textId="77777777" w:rsidR="00EE32C4" w:rsidRDefault="001273D4" w:rsidP="001273D4">
              <w:pPr>
                <w:pStyle w:val="ListParagraph"/>
                <w:shd w:val="clear" w:color="auto" w:fill="FFFFFF"/>
                <w:spacing w:before="100" w:beforeAutospacing="1" w:after="100" w:afterAutospacing="1" w:line="300" w:lineRule="auto"/>
                <w:ind w:left="1560" w:hanging="426"/>
                <w:jc w:val="both"/>
                <w:rPr>
                  <w:rFonts w:ascii="Century Gothic" w:eastAsia="Times New Roman" w:hAnsi="Century Gothic" w:cs="Calibri"/>
                  <w:color w:val="000000"/>
                  <w:sz w:val="24"/>
                  <w:szCs w:val="24"/>
                  <w:lang w:eastAsia="en-ZA"/>
                </w:rPr>
              </w:pPr>
              <w:r w:rsidRPr="00E54E5E">
                <w:rPr>
                  <w:rFonts w:ascii="Century Gothic" w:eastAsia="Times New Roman" w:hAnsi="Century Gothic" w:cs="Calibri"/>
                  <w:color w:val="000000"/>
                  <w:sz w:val="24"/>
                  <w:szCs w:val="24"/>
                  <w:lang w:eastAsia="en-ZA"/>
                </w:rPr>
                <w:t xml:space="preserve">into their operational environment. </w:t>
              </w:r>
              <w:r w:rsidR="00EE32C4">
                <w:rPr>
                  <w:rFonts w:ascii="Century Gothic" w:eastAsia="Times New Roman" w:hAnsi="Century Gothic" w:cs="Calibri"/>
                  <w:color w:val="000000"/>
                  <w:sz w:val="24"/>
                  <w:szCs w:val="24"/>
                  <w:lang w:eastAsia="en-ZA"/>
                </w:rPr>
                <w:t>We also conduct research into key</w:t>
              </w:r>
            </w:p>
            <w:p w14:paraId="4F5ADB91" w14:textId="3AD27D43" w:rsidR="00EE32C4" w:rsidRPr="00EE32C4" w:rsidRDefault="00EE32C4" w:rsidP="00EE32C4">
              <w:pPr>
                <w:pStyle w:val="ListParagraph"/>
                <w:shd w:val="clear" w:color="auto" w:fill="FFFFFF"/>
                <w:spacing w:before="100" w:beforeAutospacing="1" w:after="100" w:afterAutospacing="1" w:line="300" w:lineRule="auto"/>
                <w:ind w:left="1560" w:hanging="426"/>
                <w:jc w:val="both"/>
                <w:rPr>
                  <w:rFonts w:ascii="Century Gothic" w:eastAsia="Times New Roman" w:hAnsi="Century Gothic" w:cs="Calibri"/>
                  <w:color w:val="000000"/>
                  <w:sz w:val="24"/>
                  <w:szCs w:val="24"/>
                  <w:lang w:eastAsia="en-ZA"/>
                </w:rPr>
              </w:pPr>
              <w:r>
                <w:rPr>
                  <w:rFonts w:ascii="Century Gothic" w:eastAsia="Times New Roman" w:hAnsi="Century Gothic" w:cs="Calibri"/>
                  <w:color w:val="000000"/>
                  <w:sz w:val="24"/>
                  <w:szCs w:val="24"/>
                  <w:lang w:eastAsia="en-ZA"/>
                </w:rPr>
                <w:t xml:space="preserve">social </w:t>
              </w:r>
              <w:r w:rsidRPr="00EE32C4">
                <w:rPr>
                  <w:rFonts w:ascii="Century Gothic" w:eastAsia="Times New Roman" w:hAnsi="Century Gothic" w:cs="Calibri"/>
                  <w:color w:val="000000"/>
                  <w:sz w:val="24"/>
                  <w:szCs w:val="24"/>
                  <w:lang w:eastAsia="en-ZA"/>
                </w:rPr>
                <w:t xml:space="preserve">and political issues that are relevant to </w:t>
              </w:r>
              <w:r w:rsidR="00840AE6">
                <w:rPr>
                  <w:rFonts w:ascii="Century Gothic" w:eastAsia="Times New Roman" w:hAnsi="Century Gothic" w:cs="Calibri"/>
                  <w:color w:val="000000"/>
                  <w:sz w:val="24"/>
                  <w:szCs w:val="24"/>
                  <w:lang w:eastAsia="en-ZA"/>
                </w:rPr>
                <w:t>South Africa</w:t>
              </w:r>
              <w:r w:rsidRPr="00EE32C4">
                <w:rPr>
                  <w:rFonts w:ascii="Century Gothic" w:eastAsia="Times New Roman" w:hAnsi="Century Gothic" w:cs="Calibri"/>
                  <w:color w:val="000000"/>
                  <w:sz w:val="24"/>
                  <w:szCs w:val="24"/>
                  <w:lang w:eastAsia="en-ZA"/>
                </w:rPr>
                <w:t xml:space="preserve">. </w:t>
              </w:r>
            </w:p>
            <w:p w14:paraId="5616269D" w14:textId="6EACF43E" w:rsidR="00EE32C4" w:rsidRDefault="001273D4" w:rsidP="001273D4">
              <w:pPr>
                <w:pStyle w:val="ListParagraph"/>
                <w:shd w:val="clear" w:color="auto" w:fill="FFFFFF"/>
                <w:spacing w:before="100" w:beforeAutospacing="1" w:after="100" w:afterAutospacing="1" w:line="300" w:lineRule="auto"/>
                <w:ind w:left="1560" w:hanging="426"/>
                <w:jc w:val="both"/>
                <w:rPr>
                  <w:rFonts w:ascii="Century Gothic" w:eastAsia="Times New Roman" w:hAnsi="Century Gothic" w:cs="Calibri"/>
                  <w:color w:val="000000"/>
                  <w:sz w:val="24"/>
                  <w:szCs w:val="24"/>
                  <w:lang w:eastAsia="en-ZA"/>
                </w:rPr>
              </w:pPr>
              <w:r w:rsidRPr="00E54E5E">
                <w:rPr>
                  <w:rFonts w:ascii="Century Gothic" w:eastAsia="Times New Roman" w:hAnsi="Century Gothic" w:cs="Calibri"/>
                  <w:color w:val="000000"/>
                  <w:sz w:val="24"/>
                  <w:szCs w:val="24"/>
                  <w:lang w:eastAsia="en-ZA"/>
                </w:rPr>
                <w:t>Our</w:t>
              </w:r>
              <w:r w:rsidR="00F22BFB">
                <w:rPr>
                  <w:rFonts w:ascii="Century Gothic" w:eastAsia="Times New Roman" w:hAnsi="Century Gothic" w:cs="Calibri"/>
                  <w:color w:val="000000"/>
                  <w:sz w:val="24"/>
                  <w:szCs w:val="24"/>
                  <w:lang w:eastAsia="en-ZA"/>
                </w:rPr>
                <w:t xml:space="preserve"> </w:t>
              </w:r>
              <w:r w:rsidRPr="00E54E5E">
                <w:rPr>
                  <w:rFonts w:ascii="Century Gothic" w:eastAsia="Times New Roman" w:hAnsi="Century Gothic" w:cs="Calibri"/>
                  <w:color w:val="000000"/>
                  <w:sz w:val="24"/>
                  <w:szCs w:val="24"/>
                  <w:lang w:eastAsia="en-ZA"/>
                </w:rPr>
                <w:t>team is equipped to track and analyse all media coverage of</w:t>
              </w:r>
            </w:p>
            <w:p w14:paraId="21DB3F27" w14:textId="77777777" w:rsidR="00EE32C4" w:rsidRDefault="001273D4" w:rsidP="001273D4">
              <w:pPr>
                <w:pStyle w:val="ListParagraph"/>
                <w:shd w:val="clear" w:color="auto" w:fill="FFFFFF"/>
                <w:spacing w:before="100" w:beforeAutospacing="1" w:after="100" w:afterAutospacing="1" w:line="300" w:lineRule="auto"/>
                <w:ind w:left="1560" w:hanging="426"/>
                <w:jc w:val="both"/>
                <w:rPr>
                  <w:rFonts w:ascii="Century Gothic" w:eastAsia="Times New Roman" w:hAnsi="Century Gothic" w:cs="Calibri"/>
                  <w:color w:val="000000"/>
                  <w:sz w:val="24"/>
                  <w:szCs w:val="24"/>
                  <w:lang w:eastAsia="en-ZA"/>
                </w:rPr>
              </w:pPr>
              <w:r w:rsidRPr="00E54E5E">
                <w:rPr>
                  <w:rFonts w:ascii="Century Gothic" w:eastAsia="Times New Roman" w:hAnsi="Century Gothic" w:cs="Calibri"/>
                  <w:color w:val="000000"/>
                  <w:sz w:val="24"/>
                  <w:szCs w:val="24"/>
                  <w:lang w:eastAsia="en-ZA"/>
                </w:rPr>
                <w:t>your business. This includes social media,</w:t>
              </w:r>
              <w:r w:rsidR="00EE32C4">
                <w:rPr>
                  <w:rFonts w:ascii="Century Gothic" w:eastAsia="Times New Roman" w:hAnsi="Century Gothic" w:cs="Calibri"/>
                  <w:color w:val="000000"/>
                  <w:sz w:val="24"/>
                  <w:szCs w:val="24"/>
                  <w:lang w:eastAsia="en-ZA"/>
                </w:rPr>
                <w:t xml:space="preserve"> </w:t>
              </w:r>
              <w:r w:rsidRPr="00E54E5E">
                <w:rPr>
                  <w:rFonts w:ascii="Century Gothic" w:eastAsia="Times New Roman" w:hAnsi="Century Gothic" w:cs="Calibri"/>
                  <w:color w:val="000000"/>
                  <w:sz w:val="24"/>
                  <w:szCs w:val="24"/>
                  <w:lang w:eastAsia="en-ZA"/>
                </w:rPr>
                <w:t>print media (newspapers and</w:t>
              </w:r>
            </w:p>
            <w:p w14:paraId="64BAF3BA" w14:textId="73127682" w:rsidR="001273D4" w:rsidRPr="00E54E5E" w:rsidRDefault="001273D4" w:rsidP="001273D4">
              <w:pPr>
                <w:pStyle w:val="ListParagraph"/>
                <w:shd w:val="clear" w:color="auto" w:fill="FFFFFF"/>
                <w:spacing w:before="100" w:beforeAutospacing="1" w:after="100" w:afterAutospacing="1" w:line="300" w:lineRule="auto"/>
                <w:ind w:left="1560" w:hanging="426"/>
                <w:jc w:val="both"/>
                <w:rPr>
                  <w:rFonts w:ascii="Century Gothic" w:eastAsia="Times New Roman" w:hAnsi="Century Gothic" w:cs="Calibri"/>
                  <w:b/>
                  <w:bCs/>
                  <w:color w:val="000000"/>
                  <w:sz w:val="24"/>
                  <w:szCs w:val="24"/>
                  <w:lang w:eastAsia="en-ZA"/>
                </w:rPr>
              </w:pPr>
              <w:r w:rsidRPr="00E54E5E">
                <w:rPr>
                  <w:rFonts w:ascii="Century Gothic" w:eastAsia="Times New Roman" w:hAnsi="Century Gothic" w:cs="Calibri"/>
                  <w:color w:val="000000"/>
                  <w:sz w:val="24"/>
                  <w:szCs w:val="24"/>
                  <w:lang w:eastAsia="en-ZA"/>
                </w:rPr>
                <w:t xml:space="preserve">magazines), broadcast media and news media (online and print).  </w:t>
              </w:r>
            </w:p>
            <w:p w14:paraId="73250D12" w14:textId="6D6E1D23" w:rsidR="001273D4" w:rsidRDefault="000A4BA2" w:rsidP="001273D4">
              <w:pPr>
                <w:spacing w:line="276" w:lineRule="auto"/>
                <w:jc w:val="both"/>
                <w:rPr>
                  <w:rFonts w:ascii="Century Gothic" w:hAnsi="Century Gothic"/>
                </w:rPr>
              </w:pPr>
            </w:p>
          </w:sdtContent>
        </w:sdt>
        <w:p w14:paraId="1B7D84A6" w14:textId="65FB6351" w:rsidR="001273D4" w:rsidRDefault="000A4BA2" w:rsidP="001273D4">
          <w:pPr>
            <w:pStyle w:val="ListParagraph"/>
            <w:shd w:val="clear" w:color="auto" w:fill="FFFFFF"/>
            <w:spacing w:before="100" w:beforeAutospacing="1" w:after="100" w:afterAutospacing="1" w:line="300" w:lineRule="auto"/>
            <w:ind w:left="0"/>
            <w:jc w:val="both"/>
            <w:rPr>
              <w:rFonts w:ascii="Century Gothic" w:eastAsia="Times New Roman" w:hAnsi="Century Gothic" w:cs="Calibri"/>
              <w:color w:val="000000"/>
              <w:sz w:val="24"/>
              <w:szCs w:val="24"/>
              <w:lang w:eastAsia="en-ZA"/>
            </w:rPr>
          </w:pPr>
          <w:r>
            <w:pict w14:anchorId="7AAEB5B3">
              <v:rect id="_x0000_i1035" style="width:524.5pt;height:4pt" o:hrpct="0" o:hralign="center" o:hrstd="t" o:hrnoshade="t" o:hr="t" fillcolor="#4472c4" stroked="f"/>
            </w:pict>
          </w:r>
        </w:p>
        <w:p w14:paraId="2FAAC59B" w14:textId="133668CA" w:rsidR="001273D4" w:rsidRDefault="001273D4" w:rsidP="007F65E3">
          <w:pPr>
            <w:pStyle w:val="ListParagraph"/>
            <w:numPr>
              <w:ilvl w:val="0"/>
              <w:numId w:val="23"/>
            </w:numPr>
            <w:spacing w:line="276" w:lineRule="auto"/>
            <w:jc w:val="both"/>
            <w:rPr>
              <w:rFonts w:ascii="Century Gothic" w:eastAsia="Times New Roman" w:hAnsi="Century Gothic" w:cs="Times New Roman"/>
              <w:b/>
              <w:bCs/>
              <w:lang w:eastAsia="en-ZA"/>
            </w:rPr>
          </w:pPr>
          <w:r w:rsidRPr="007F65E3">
            <w:rPr>
              <w:rFonts w:ascii="Century Gothic" w:eastAsia="Times New Roman" w:hAnsi="Century Gothic" w:cs="Times New Roman"/>
              <w:b/>
              <w:bCs/>
              <w:lang w:eastAsia="en-ZA"/>
            </w:rPr>
            <w:t>Some of Our Clients (Past/Present)</w:t>
          </w:r>
        </w:p>
        <w:p w14:paraId="295EB6F8" w14:textId="77777777" w:rsidR="007F65E3" w:rsidRPr="007F65E3" w:rsidRDefault="007F65E3" w:rsidP="007F65E3">
          <w:pPr>
            <w:pStyle w:val="ListParagraph"/>
            <w:spacing w:line="276" w:lineRule="auto"/>
            <w:jc w:val="both"/>
            <w:rPr>
              <w:rFonts w:ascii="Century Gothic" w:eastAsia="Times New Roman" w:hAnsi="Century Gothic" w:cs="Times New Roman"/>
              <w:b/>
              <w:bCs/>
              <w:lang w:eastAsia="en-ZA"/>
            </w:rPr>
          </w:pPr>
        </w:p>
        <w:p w14:paraId="4B724E15" w14:textId="77777777" w:rsidR="001273D4" w:rsidRPr="001273D4" w:rsidRDefault="001273D4" w:rsidP="001273D4">
          <w:pPr>
            <w:pStyle w:val="ListParagraph"/>
            <w:numPr>
              <w:ilvl w:val="0"/>
              <w:numId w:val="15"/>
            </w:numPr>
            <w:spacing w:line="276" w:lineRule="auto"/>
            <w:jc w:val="both"/>
            <w:rPr>
              <w:rFonts w:ascii="Century Gothic" w:eastAsia="Times New Roman" w:hAnsi="Century Gothic" w:cs="Times New Roman"/>
              <w:lang w:eastAsia="en-ZA"/>
            </w:rPr>
          </w:pPr>
          <w:r w:rsidRPr="001273D4">
            <w:rPr>
              <w:rFonts w:ascii="Century Gothic" w:eastAsia="Times New Roman" w:hAnsi="Century Gothic" w:cs="Times New Roman"/>
              <w:lang w:eastAsia="en-ZA"/>
            </w:rPr>
            <w:t>Phembani Group</w:t>
          </w:r>
        </w:p>
        <w:p w14:paraId="19BE0D6B" w14:textId="77777777" w:rsidR="007F65E3" w:rsidRDefault="007F65E3" w:rsidP="001273D4">
          <w:pPr>
            <w:pStyle w:val="ListParagraph"/>
            <w:numPr>
              <w:ilvl w:val="0"/>
              <w:numId w:val="15"/>
            </w:numPr>
            <w:spacing w:line="276" w:lineRule="auto"/>
            <w:jc w:val="both"/>
            <w:rPr>
              <w:rFonts w:ascii="Century Gothic" w:eastAsia="Times New Roman" w:hAnsi="Century Gothic" w:cs="Times New Roman"/>
              <w:lang w:eastAsia="en-ZA"/>
            </w:rPr>
          </w:pPr>
          <w:r>
            <w:rPr>
              <w:rFonts w:ascii="Century Gothic" w:eastAsia="Times New Roman" w:hAnsi="Century Gothic" w:cs="Times New Roman"/>
              <w:lang w:eastAsia="en-ZA"/>
            </w:rPr>
            <w:t>Shell SA</w:t>
          </w:r>
        </w:p>
        <w:p w14:paraId="7B2A5F5B" w14:textId="68EE519E" w:rsidR="001273D4" w:rsidRPr="001273D4" w:rsidRDefault="001273D4" w:rsidP="001273D4">
          <w:pPr>
            <w:pStyle w:val="ListParagraph"/>
            <w:numPr>
              <w:ilvl w:val="0"/>
              <w:numId w:val="15"/>
            </w:numPr>
            <w:spacing w:line="276" w:lineRule="auto"/>
            <w:jc w:val="both"/>
            <w:rPr>
              <w:rFonts w:ascii="Century Gothic" w:eastAsia="Times New Roman" w:hAnsi="Century Gothic" w:cs="Times New Roman"/>
              <w:lang w:eastAsia="en-ZA"/>
            </w:rPr>
          </w:pPr>
          <w:r w:rsidRPr="001273D4">
            <w:rPr>
              <w:rFonts w:ascii="Century Gothic" w:eastAsia="Times New Roman" w:hAnsi="Century Gothic" w:cs="Times New Roman"/>
              <w:lang w:eastAsia="en-ZA"/>
            </w:rPr>
            <w:t>CSIR</w:t>
          </w:r>
        </w:p>
        <w:p w14:paraId="23991D32" w14:textId="77777777" w:rsidR="001273D4" w:rsidRPr="001273D4" w:rsidRDefault="001273D4" w:rsidP="001273D4">
          <w:pPr>
            <w:pStyle w:val="ListParagraph"/>
            <w:numPr>
              <w:ilvl w:val="0"/>
              <w:numId w:val="15"/>
            </w:numPr>
            <w:spacing w:line="276" w:lineRule="auto"/>
            <w:jc w:val="both"/>
            <w:rPr>
              <w:rFonts w:ascii="Century Gothic" w:eastAsia="Times New Roman" w:hAnsi="Century Gothic" w:cs="Times New Roman"/>
              <w:lang w:eastAsia="en-ZA"/>
            </w:rPr>
          </w:pPr>
          <w:r w:rsidRPr="001273D4">
            <w:rPr>
              <w:rFonts w:ascii="Century Gothic" w:eastAsia="Times New Roman" w:hAnsi="Century Gothic" w:cs="Times New Roman"/>
              <w:lang w:eastAsia="en-ZA"/>
            </w:rPr>
            <w:t>Eskom</w:t>
          </w:r>
        </w:p>
        <w:p w14:paraId="4401D9CF" w14:textId="77777777" w:rsidR="001273D4" w:rsidRPr="001273D4" w:rsidRDefault="001273D4" w:rsidP="001273D4">
          <w:pPr>
            <w:pStyle w:val="ListParagraph"/>
            <w:numPr>
              <w:ilvl w:val="0"/>
              <w:numId w:val="15"/>
            </w:numPr>
            <w:spacing w:line="276" w:lineRule="auto"/>
            <w:jc w:val="both"/>
            <w:rPr>
              <w:rFonts w:ascii="Century Gothic" w:eastAsia="Times New Roman" w:hAnsi="Century Gothic" w:cs="Times New Roman"/>
              <w:lang w:eastAsia="en-ZA"/>
            </w:rPr>
          </w:pPr>
          <w:r w:rsidRPr="001273D4">
            <w:rPr>
              <w:rFonts w:ascii="Century Gothic" w:eastAsia="Times New Roman" w:hAnsi="Century Gothic" w:cs="Times New Roman"/>
              <w:lang w:eastAsia="en-ZA"/>
            </w:rPr>
            <w:t>Wesgro</w:t>
          </w:r>
        </w:p>
        <w:p w14:paraId="4C1636ED" w14:textId="1FAE7390" w:rsidR="00D1189E" w:rsidRDefault="00D1189E" w:rsidP="001273D4">
          <w:pPr>
            <w:pStyle w:val="ListParagraph"/>
            <w:numPr>
              <w:ilvl w:val="0"/>
              <w:numId w:val="15"/>
            </w:numPr>
            <w:spacing w:line="276" w:lineRule="auto"/>
            <w:jc w:val="both"/>
            <w:rPr>
              <w:rFonts w:ascii="Century Gothic" w:eastAsia="Times New Roman" w:hAnsi="Century Gothic" w:cs="Times New Roman"/>
              <w:lang w:eastAsia="en-ZA"/>
            </w:rPr>
          </w:pPr>
          <w:r>
            <w:rPr>
              <w:rFonts w:ascii="Century Gothic" w:eastAsia="Times New Roman" w:hAnsi="Century Gothic" w:cs="Times New Roman"/>
              <w:lang w:eastAsia="en-ZA"/>
            </w:rPr>
            <w:t>City of Cape Town</w:t>
          </w:r>
        </w:p>
        <w:p w14:paraId="160DC174" w14:textId="2122B8BF" w:rsidR="001273D4" w:rsidRPr="001273D4" w:rsidRDefault="001273D4" w:rsidP="001273D4">
          <w:pPr>
            <w:pStyle w:val="ListParagraph"/>
            <w:numPr>
              <w:ilvl w:val="0"/>
              <w:numId w:val="15"/>
            </w:numPr>
            <w:spacing w:line="276" w:lineRule="auto"/>
            <w:jc w:val="both"/>
            <w:rPr>
              <w:rFonts w:ascii="Century Gothic" w:eastAsia="Times New Roman" w:hAnsi="Century Gothic" w:cs="Times New Roman"/>
              <w:lang w:eastAsia="en-ZA"/>
            </w:rPr>
          </w:pPr>
          <w:r w:rsidRPr="001273D4">
            <w:rPr>
              <w:rFonts w:ascii="Century Gothic" w:eastAsia="Times New Roman" w:hAnsi="Century Gothic" w:cs="Times New Roman"/>
              <w:lang w:eastAsia="en-ZA"/>
            </w:rPr>
            <w:t>National Department of Public Works</w:t>
          </w:r>
        </w:p>
        <w:p w14:paraId="28C33E28" w14:textId="77777777" w:rsidR="001273D4" w:rsidRPr="001273D4" w:rsidRDefault="001273D4" w:rsidP="001273D4">
          <w:pPr>
            <w:pStyle w:val="ListParagraph"/>
            <w:numPr>
              <w:ilvl w:val="0"/>
              <w:numId w:val="15"/>
            </w:numPr>
            <w:spacing w:line="276" w:lineRule="auto"/>
            <w:jc w:val="both"/>
            <w:rPr>
              <w:rFonts w:ascii="Century Gothic" w:eastAsia="Times New Roman" w:hAnsi="Century Gothic" w:cs="Times New Roman"/>
              <w:lang w:eastAsia="en-ZA"/>
            </w:rPr>
          </w:pPr>
          <w:r w:rsidRPr="001273D4">
            <w:rPr>
              <w:rFonts w:ascii="Century Gothic" w:eastAsia="Times New Roman" w:hAnsi="Century Gothic" w:cs="Times New Roman"/>
              <w:lang w:eastAsia="en-ZA"/>
            </w:rPr>
            <w:t>National Department of Communications</w:t>
          </w:r>
        </w:p>
        <w:p w14:paraId="65345527" w14:textId="5DBDEA5E" w:rsidR="001273D4" w:rsidRPr="001273D4" w:rsidRDefault="001273D4" w:rsidP="001273D4">
          <w:pPr>
            <w:pStyle w:val="ListParagraph"/>
            <w:numPr>
              <w:ilvl w:val="0"/>
              <w:numId w:val="15"/>
            </w:numPr>
            <w:spacing w:line="276" w:lineRule="auto"/>
            <w:jc w:val="both"/>
            <w:rPr>
              <w:rFonts w:ascii="Century Gothic" w:eastAsia="Times New Roman" w:hAnsi="Century Gothic" w:cs="Times New Roman"/>
              <w:lang w:eastAsia="en-ZA"/>
            </w:rPr>
          </w:pPr>
          <w:r w:rsidRPr="001273D4">
            <w:rPr>
              <w:rFonts w:ascii="Century Gothic" w:eastAsia="Times New Roman" w:hAnsi="Century Gothic" w:cs="Times New Roman"/>
              <w:lang w:eastAsia="en-ZA"/>
            </w:rPr>
            <w:t xml:space="preserve">National </w:t>
          </w:r>
          <w:r>
            <w:rPr>
              <w:rFonts w:ascii="Century Gothic" w:eastAsia="Times New Roman" w:hAnsi="Century Gothic" w:cs="Times New Roman"/>
              <w:lang w:eastAsia="en-ZA"/>
            </w:rPr>
            <w:t xml:space="preserve">Department </w:t>
          </w:r>
          <w:r w:rsidRPr="001273D4">
            <w:rPr>
              <w:rFonts w:ascii="Century Gothic" w:eastAsia="Times New Roman" w:hAnsi="Century Gothic" w:cs="Times New Roman"/>
              <w:lang w:eastAsia="en-ZA"/>
            </w:rPr>
            <w:t>Trade and</w:t>
          </w:r>
          <w:r>
            <w:rPr>
              <w:rFonts w:ascii="Century Gothic" w:eastAsia="Times New Roman" w:hAnsi="Century Gothic" w:cs="Times New Roman"/>
              <w:lang w:eastAsia="en-ZA"/>
            </w:rPr>
            <w:t xml:space="preserve"> Industry</w:t>
          </w:r>
          <w:r w:rsidRPr="001273D4">
            <w:rPr>
              <w:rFonts w:ascii="Century Gothic" w:eastAsia="Times New Roman" w:hAnsi="Century Gothic" w:cs="Times New Roman"/>
              <w:lang w:eastAsia="en-ZA"/>
            </w:rPr>
            <w:t xml:space="preserve"> </w:t>
          </w:r>
        </w:p>
        <w:p w14:paraId="6A9AFC0B" w14:textId="11CFE4CF" w:rsidR="00D92A89" w:rsidRPr="001536AA" w:rsidDel="00D709BC" w:rsidRDefault="00C7725E" w:rsidP="009E02F1">
          <w:pPr>
            <w:rPr>
              <w:del w:id="0" w:author="Nkululeko Masombuka" w:date="2020-09-20T18:41:00Z"/>
              <w:rFonts w:ascii="Century Gothic" w:hAnsi="Century Gothic"/>
            </w:rPr>
          </w:pPr>
          <w:r>
            <w:rPr>
              <w:rFonts w:ascii="Century Gothic" w:eastAsia="Times New Roman" w:hAnsi="Century Gothic" w:cs="Calibri"/>
              <w:color w:val="000000"/>
              <w:sz w:val="20"/>
              <w:szCs w:val="20"/>
              <w:lang w:eastAsia="en-ZA"/>
            </w:rPr>
            <w:br w:type="page"/>
          </w:r>
        </w:p>
      </w:sdtContent>
    </w:sdt>
    <w:p w14:paraId="0B04A4C7" w14:textId="5DD47597" w:rsidR="00FE1545" w:rsidRPr="001536AA" w:rsidRDefault="00FE1545">
      <w:pPr>
        <w:rPr>
          <w:rFonts w:ascii="Century Gothic" w:hAnsi="Century Gothic"/>
        </w:rPr>
        <w:pPrChange w:id="1" w:author="Nkululeko Masombuka" w:date="2020-09-20T18:41:00Z">
          <w:pPr>
            <w:spacing w:line="276" w:lineRule="auto"/>
            <w:jc w:val="both"/>
          </w:pPr>
        </w:pPrChange>
      </w:pPr>
    </w:p>
    <w:p w14:paraId="0EAA9250" w14:textId="3BCA3B94" w:rsidR="00D33632" w:rsidRDefault="00D33632" w:rsidP="002A572F">
      <w:pPr>
        <w:spacing w:line="276" w:lineRule="auto"/>
        <w:jc w:val="both"/>
        <w:rPr>
          <w:rFonts w:ascii="Century Gothic" w:eastAsia="Times New Roman" w:hAnsi="Century Gothic" w:cs="Times New Roman"/>
          <w:lang w:eastAsia="en-ZA"/>
        </w:rPr>
      </w:pPr>
    </w:p>
    <w:p w14:paraId="52C9808B" w14:textId="77777777" w:rsidR="00477694" w:rsidRDefault="00477694" w:rsidP="002A572F">
      <w:pPr>
        <w:spacing w:line="276" w:lineRule="auto"/>
        <w:jc w:val="both"/>
        <w:rPr>
          <w:rFonts w:ascii="Century Gothic" w:eastAsia="Times New Roman" w:hAnsi="Century Gothic" w:cs="Times New Roman"/>
          <w:lang w:eastAsia="en-ZA"/>
        </w:rPr>
      </w:pPr>
    </w:p>
    <w:p w14:paraId="014D1844" w14:textId="6CE00F91" w:rsidR="00477694" w:rsidRPr="001536AA" w:rsidRDefault="00477694" w:rsidP="002A572F">
      <w:pPr>
        <w:spacing w:line="276" w:lineRule="auto"/>
        <w:jc w:val="both"/>
        <w:rPr>
          <w:rFonts w:ascii="Century Gothic" w:eastAsia="Times New Roman" w:hAnsi="Century Gothic" w:cs="Times New Roman"/>
          <w:lang w:eastAsia="en-ZA"/>
        </w:rPr>
      </w:pPr>
      <w:r>
        <w:rPr>
          <w:rFonts w:ascii="Century Gothic" w:eastAsia="Times New Roman" w:hAnsi="Century Gothic" w:cs="Times New Roman"/>
          <w:lang w:eastAsia="en-ZA"/>
        </w:rPr>
        <w:t xml:space="preserve"> </w:t>
      </w:r>
    </w:p>
    <w:sectPr w:rsidR="00477694" w:rsidRPr="001536AA" w:rsidSect="006F7A1A">
      <w:footerReference w:type="default" r:id="rId16"/>
      <w:pgSz w:w="11906" w:h="16838" w:code="9"/>
      <w:pgMar w:top="1418" w:right="1077" w:bottom="1276" w:left="119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E0845C" w14:textId="77777777" w:rsidR="000A4BA2" w:rsidRDefault="000A4BA2" w:rsidP="002D4A79">
      <w:pPr>
        <w:spacing w:after="0" w:line="240" w:lineRule="auto"/>
      </w:pPr>
      <w:r>
        <w:separator/>
      </w:r>
    </w:p>
  </w:endnote>
  <w:endnote w:type="continuationSeparator" w:id="0">
    <w:p w14:paraId="156DEAB0" w14:textId="77777777" w:rsidR="000A4BA2" w:rsidRDefault="000A4BA2" w:rsidP="002D4A79">
      <w:pPr>
        <w:spacing w:after="0" w:line="240" w:lineRule="auto"/>
      </w:pPr>
      <w:r>
        <w:continuationSeparator/>
      </w:r>
    </w:p>
  </w:endnote>
  <w:endnote w:type="continuationNotice" w:id="1">
    <w:p w14:paraId="5700D4B8" w14:textId="77777777" w:rsidR="000A4BA2" w:rsidRDefault="000A4BA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Arial Nova Cond">
    <w:altName w:val="Arial Nova Cond"/>
    <w:charset w:val="00"/>
    <w:family w:val="swiss"/>
    <w:pitch w:val="variable"/>
    <w:sig w:usb0="0000028F" w:usb1="00000002" w:usb2="00000000" w:usb3="00000000" w:csb0="0000019F" w:csb1="00000000"/>
  </w:font>
  <w:font w:name="Arial Nova Cond Light">
    <w:altName w:val="Arial"/>
    <w:charset w:val="00"/>
    <w:family w:val="swiss"/>
    <w:pitch w:val="variable"/>
    <w:sig w:usb0="0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32218327"/>
      <w:docPartObj>
        <w:docPartGallery w:val="Page Numbers (Bottom of Page)"/>
        <w:docPartUnique/>
      </w:docPartObj>
    </w:sdtPr>
    <w:sdtEndPr>
      <w:rPr>
        <w:noProof/>
      </w:rPr>
    </w:sdtEndPr>
    <w:sdtContent>
      <w:p w14:paraId="41F7F95B" w14:textId="652A308B" w:rsidR="005C3F44" w:rsidRDefault="002A572F">
        <w:pPr>
          <w:pStyle w:val="Footer"/>
          <w:jc w:val="center"/>
        </w:pPr>
        <w:r>
          <w:br/>
        </w:r>
        <w:r w:rsidR="00E54E5E">
          <w:rPr>
            <w:rFonts w:ascii="Arial" w:hAnsi="Arial" w:cs="Arial"/>
            <w:noProof/>
          </w:rPr>
          <w:drawing>
            <wp:anchor distT="0" distB="0" distL="114300" distR="114300" simplePos="0" relativeHeight="251659264" behindDoc="0" locked="0" layoutInCell="1" allowOverlap="1" wp14:anchorId="5A24ADB8" wp14:editId="33EC69F9">
              <wp:simplePos x="0" y="0"/>
              <wp:positionH relativeFrom="margin">
                <wp:align>right</wp:align>
              </wp:positionH>
              <wp:positionV relativeFrom="bottomMargin">
                <wp:posOffset>19050</wp:posOffset>
              </wp:positionV>
              <wp:extent cx="514350" cy="45974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4350" cy="459740"/>
                      </a:xfrm>
                      <a:prstGeom prst="rect">
                        <a:avLst/>
                      </a:prstGeom>
                      <a:noFill/>
                    </pic:spPr>
                  </pic:pic>
                </a:graphicData>
              </a:graphic>
              <wp14:sizeRelH relativeFrom="margin">
                <wp14:pctWidth>0</wp14:pctWidth>
              </wp14:sizeRelH>
            </wp:anchor>
          </w:drawing>
        </w:r>
        <w:r w:rsidR="005C3F44">
          <w:fldChar w:fldCharType="begin"/>
        </w:r>
        <w:r w:rsidR="005C3F44">
          <w:instrText xml:space="preserve"> PAGE   \* MERGEFORMAT </w:instrText>
        </w:r>
        <w:r w:rsidR="005C3F44">
          <w:fldChar w:fldCharType="separate"/>
        </w:r>
        <w:r w:rsidR="005C3F44">
          <w:rPr>
            <w:noProof/>
          </w:rPr>
          <w:t>2</w:t>
        </w:r>
        <w:r w:rsidR="005C3F44">
          <w:rPr>
            <w:noProof/>
          </w:rPr>
          <w:fldChar w:fldCharType="end"/>
        </w:r>
      </w:p>
    </w:sdtContent>
  </w:sdt>
  <w:p w14:paraId="772C217D" w14:textId="143157CF" w:rsidR="003E5D46" w:rsidRDefault="003E5D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0B9EF7" w14:textId="77777777" w:rsidR="000A4BA2" w:rsidRDefault="000A4BA2" w:rsidP="002D4A79">
      <w:pPr>
        <w:spacing w:after="0" w:line="240" w:lineRule="auto"/>
      </w:pPr>
      <w:r>
        <w:separator/>
      </w:r>
    </w:p>
  </w:footnote>
  <w:footnote w:type="continuationSeparator" w:id="0">
    <w:p w14:paraId="30E1C016" w14:textId="77777777" w:rsidR="000A4BA2" w:rsidRDefault="000A4BA2" w:rsidP="002D4A79">
      <w:pPr>
        <w:spacing w:after="0" w:line="240" w:lineRule="auto"/>
      </w:pPr>
      <w:r>
        <w:continuationSeparator/>
      </w:r>
    </w:p>
  </w:footnote>
  <w:footnote w:type="continuationNotice" w:id="1">
    <w:p w14:paraId="1F126A60" w14:textId="77777777" w:rsidR="000A4BA2" w:rsidRDefault="000A4BA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53A81"/>
    <w:multiLevelType w:val="hybridMultilevel"/>
    <w:tmpl w:val="D9BA390C"/>
    <w:lvl w:ilvl="0" w:tplc="020E55E8">
      <w:start w:val="1"/>
      <w:numFmt w:val="upperRoman"/>
      <w:lvlText w:val="%1."/>
      <w:lvlJc w:val="right"/>
      <w:pPr>
        <w:ind w:left="644" w:hanging="360"/>
      </w:pPr>
      <w:rPr>
        <w:b/>
        <w:bCs/>
      </w:rPr>
    </w:lvl>
    <w:lvl w:ilvl="1" w:tplc="1C090019">
      <w:start w:val="1"/>
      <w:numFmt w:val="lowerLetter"/>
      <w:lvlText w:val="%2."/>
      <w:lvlJc w:val="left"/>
      <w:pPr>
        <w:ind w:left="1364" w:hanging="360"/>
      </w:pPr>
    </w:lvl>
    <w:lvl w:ilvl="2" w:tplc="1C09001B">
      <w:start w:val="1"/>
      <w:numFmt w:val="lowerRoman"/>
      <w:lvlText w:val="%3."/>
      <w:lvlJc w:val="right"/>
      <w:pPr>
        <w:ind w:left="2084" w:hanging="180"/>
      </w:pPr>
    </w:lvl>
    <w:lvl w:ilvl="3" w:tplc="1C09000F" w:tentative="1">
      <w:start w:val="1"/>
      <w:numFmt w:val="decimal"/>
      <w:lvlText w:val="%4."/>
      <w:lvlJc w:val="left"/>
      <w:pPr>
        <w:ind w:left="2804" w:hanging="360"/>
      </w:pPr>
    </w:lvl>
    <w:lvl w:ilvl="4" w:tplc="1C090019" w:tentative="1">
      <w:start w:val="1"/>
      <w:numFmt w:val="lowerLetter"/>
      <w:lvlText w:val="%5."/>
      <w:lvlJc w:val="left"/>
      <w:pPr>
        <w:ind w:left="3524" w:hanging="360"/>
      </w:pPr>
    </w:lvl>
    <w:lvl w:ilvl="5" w:tplc="1C09001B" w:tentative="1">
      <w:start w:val="1"/>
      <w:numFmt w:val="lowerRoman"/>
      <w:lvlText w:val="%6."/>
      <w:lvlJc w:val="right"/>
      <w:pPr>
        <w:ind w:left="4244" w:hanging="180"/>
      </w:pPr>
    </w:lvl>
    <w:lvl w:ilvl="6" w:tplc="1C09000F" w:tentative="1">
      <w:start w:val="1"/>
      <w:numFmt w:val="decimal"/>
      <w:lvlText w:val="%7."/>
      <w:lvlJc w:val="left"/>
      <w:pPr>
        <w:ind w:left="4964" w:hanging="360"/>
      </w:pPr>
    </w:lvl>
    <w:lvl w:ilvl="7" w:tplc="1C090019" w:tentative="1">
      <w:start w:val="1"/>
      <w:numFmt w:val="lowerLetter"/>
      <w:lvlText w:val="%8."/>
      <w:lvlJc w:val="left"/>
      <w:pPr>
        <w:ind w:left="5684" w:hanging="360"/>
      </w:pPr>
    </w:lvl>
    <w:lvl w:ilvl="8" w:tplc="1C09001B" w:tentative="1">
      <w:start w:val="1"/>
      <w:numFmt w:val="lowerRoman"/>
      <w:lvlText w:val="%9."/>
      <w:lvlJc w:val="right"/>
      <w:pPr>
        <w:ind w:left="6404" w:hanging="180"/>
      </w:pPr>
    </w:lvl>
  </w:abstractNum>
  <w:abstractNum w:abstractNumId="1" w15:restartNumberingAfterBreak="0">
    <w:nsid w:val="013C0AD5"/>
    <w:multiLevelType w:val="hybridMultilevel"/>
    <w:tmpl w:val="6EAC33C4"/>
    <w:lvl w:ilvl="0" w:tplc="1C09000B">
      <w:start w:val="1"/>
      <w:numFmt w:val="bullet"/>
      <w:lvlText w:val=""/>
      <w:lvlJc w:val="left"/>
      <w:pPr>
        <w:ind w:left="1080" w:hanging="360"/>
      </w:pPr>
      <w:rPr>
        <w:rFonts w:ascii="Wingdings" w:hAnsi="Wingdings" w:hint="default"/>
      </w:rPr>
    </w:lvl>
    <w:lvl w:ilvl="1" w:tplc="1C090019">
      <w:start w:val="1"/>
      <w:numFmt w:val="lowerLetter"/>
      <w:lvlText w:val="%2."/>
      <w:lvlJc w:val="left"/>
      <w:pPr>
        <w:ind w:left="1800" w:hanging="360"/>
      </w:pPr>
    </w:lvl>
    <w:lvl w:ilvl="2" w:tplc="1C09001B">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 w15:restartNumberingAfterBreak="0">
    <w:nsid w:val="02176694"/>
    <w:multiLevelType w:val="hybridMultilevel"/>
    <w:tmpl w:val="34C6E33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0B2B1C2A"/>
    <w:multiLevelType w:val="hybridMultilevel"/>
    <w:tmpl w:val="7EDE6B5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0BD93F6C"/>
    <w:multiLevelType w:val="multilevel"/>
    <w:tmpl w:val="901E511E"/>
    <w:lvl w:ilvl="0">
      <w:start w:val="1"/>
      <w:numFmt w:val="decimal"/>
      <w:lvlText w:val="%1."/>
      <w:lvlJc w:val="left"/>
      <w:pPr>
        <w:ind w:left="360" w:hanging="360"/>
      </w:pPr>
      <w:rPr>
        <w:b/>
        <w:bCs/>
      </w:rPr>
    </w:lvl>
    <w:lvl w:ilvl="1">
      <w:start w:val="1"/>
      <w:numFmt w:val="decimal"/>
      <w:lvlText w:val="%1.%2."/>
      <w:lvlJc w:val="left"/>
      <w:pPr>
        <w:ind w:left="792" w:hanging="432"/>
      </w:pPr>
      <w:rPr>
        <w:b w:val="0"/>
        <w:bCs w:val="0"/>
      </w:rPr>
    </w:lvl>
    <w:lvl w:ilvl="2">
      <w:start w:val="1"/>
      <w:numFmt w:val="bullet"/>
      <w:lvlText w:val=""/>
      <w:lvlJc w:val="left"/>
      <w:pPr>
        <w:ind w:left="1224" w:hanging="504"/>
      </w:pPr>
      <w:rPr>
        <w:rFonts w:ascii="Wingdings" w:hAnsi="Wingdings" w:hint="default"/>
        <w:b w:val="0"/>
        <w:bCs w:val="0"/>
      </w:rPr>
    </w:lvl>
    <w:lvl w:ilvl="3">
      <w:start w:val="1"/>
      <w:numFmt w:val="decimal"/>
      <w:lvlText w:val="%1.%2.%3.%4."/>
      <w:lvlJc w:val="left"/>
      <w:pPr>
        <w:ind w:left="1728" w:hanging="648"/>
      </w:pPr>
    </w:lvl>
    <w:lvl w:ilvl="4">
      <w:start w:val="1"/>
      <w:numFmt w:val="bullet"/>
      <w:lvlText w:val=""/>
      <w:lvlJc w:val="left"/>
      <w:pPr>
        <w:ind w:left="2232" w:hanging="792"/>
      </w:pPr>
      <w:rPr>
        <w:rFonts w:ascii="Wingdings" w:hAnsi="Wingdings"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2B6095B"/>
    <w:multiLevelType w:val="hybridMultilevel"/>
    <w:tmpl w:val="121E8A0C"/>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9A90EED"/>
    <w:multiLevelType w:val="multilevel"/>
    <w:tmpl w:val="7294F4B0"/>
    <w:lvl w:ilvl="0">
      <w:start w:val="1"/>
      <w:numFmt w:val="decimal"/>
      <w:lvlText w:val="%1."/>
      <w:lvlJc w:val="left"/>
      <w:pPr>
        <w:ind w:left="360" w:hanging="360"/>
      </w:pPr>
      <w:rPr>
        <w:b/>
        <w:bCs/>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lvl>
    <w:lvl w:ilvl="4">
      <w:start w:val="1"/>
      <w:numFmt w:val="bullet"/>
      <w:lvlText w:val=""/>
      <w:lvlJc w:val="left"/>
      <w:pPr>
        <w:ind w:left="2232" w:hanging="792"/>
      </w:pPr>
      <w:rPr>
        <w:rFonts w:ascii="Wingdings" w:hAnsi="Wingdings"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C4C38A4"/>
    <w:multiLevelType w:val="hybridMultilevel"/>
    <w:tmpl w:val="6964AA20"/>
    <w:lvl w:ilvl="0" w:tplc="1C09000D">
      <w:start w:val="1"/>
      <w:numFmt w:val="bullet"/>
      <w:lvlText w:val=""/>
      <w:lvlJc w:val="left"/>
      <w:pPr>
        <w:ind w:left="1146" w:hanging="360"/>
      </w:pPr>
      <w:rPr>
        <w:rFonts w:ascii="Wingdings" w:hAnsi="Wingdings" w:hint="default"/>
      </w:rPr>
    </w:lvl>
    <w:lvl w:ilvl="1" w:tplc="1C090003" w:tentative="1">
      <w:start w:val="1"/>
      <w:numFmt w:val="bullet"/>
      <w:lvlText w:val="o"/>
      <w:lvlJc w:val="left"/>
      <w:pPr>
        <w:ind w:left="1866" w:hanging="360"/>
      </w:pPr>
      <w:rPr>
        <w:rFonts w:ascii="Courier New" w:hAnsi="Courier New" w:cs="Courier New" w:hint="default"/>
      </w:rPr>
    </w:lvl>
    <w:lvl w:ilvl="2" w:tplc="1C090005" w:tentative="1">
      <w:start w:val="1"/>
      <w:numFmt w:val="bullet"/>
      <w:lvlText w:val=""/>
      <w:lvlJc w:val="left"/>
      <w:pPr>
        <w:ind w:left="2586" w:hanging="360"/>
      </w:pPr>
      <w:rPr>
        <w:rFonts w:ascii="Wingdings" w:hAnsi="Wingdings" w:hint="default"/>
      </w:rPr>
    </w:lvl>
    <w:lvl w:ilvl="3" w:tplc="1C090001" w:tentative="1">
      <w:start w:val="1"/>
      <w:numFmt w:val="bullet"/>
      <w:lvlText w:val=""/>
      <w:lvlJc w:val="left"/>
      <w:pPr>
        <w:ind w:left="3306" w:hanging="360"/>
      </w:pPr>
      <w:rPr>
        <w:rFonts w:ascii="Symbol" w:hAnsi="Symbol" w:hint="default"/>
      </w:rPr>
    </w:lvl>
    <w:lvl w:ilvl="4" w:tplc="1C090003" w:tentative="1">
      <w:start w:val="1"/>
      <w:numFmt w:val="bullet"/>
      <w:lvlText w:val="o"/>
      <w:lvlJc w:val="left"/>
      <w:pPr>
        <w:ind w:left="4026" w:hanging="360"/>
      </w:pPr>
      <w:rPr>
        <w:rFonts w:ascii="Courier New" w:hAnsi="Courier New" w:cs="Courier New" w:hint="default"/>
      </w:rPr>
    </w:lvl>
    <w:lvl w:ilvl="5" w:tplc="1C090005" w:tentative="1">
      <w:start w:val="1"/>
      <w:numFmt w:val="bullet"/>
      <w:lvlText w:val=""/>
      <w:lvlJc w:val="left"/>
      <w:pPr>
        <w:ind w:left="4746" w:hanging="360"/>
      </w:pPr>
      <w:rPr>
        <w:rFonts w:ascii="Wingdings" w:hAnsi="Wingdings" w:hint="default"/>
      </w:rPr>
    </w:lvl>
    <w:lvl w:ilvl="6" w:tplc="1C090001" w:tentative="1">
      <w:start w:val="1"/>
      <w:numFmt w:val="bullet"/>
      <w:lvlText w:val=""/>
      <w:lvlJc w:val="left"/>
      <w:pPr>
        <w:ind w:left="5466" w:hanging="360"/>
      </w:pPr>
      <w:rPr>
        <w:rFonts w:ascii="Symbol" w:hAnsi="Symbol" w:hint="default"/>
      </w:rPr>
    </w:lvl>
    <w:lvl w:ilvl="7" w:tplc="1C090003" w:tentative="1">
      <w:start w:val="1"/>
      <w:numFmt w:val="bullet"/>
      <w:lvlText w:val="o"/>
      <w:lvlJc w:val="left"/>
      <w:pPr>
        <w:ind w:left="6186" w:hanging="360"/>
      </w:pPr>
      <w:rPr>
        <w:rFonts w:ascii="Courier New" w:hAnsi="Courier New" w:cs="Courier New" w:hint="default"/>
      </w:rPr>
    </w:lvl>
    <w:lvl w:ilvl="8" w:tplc="1C090005" w:tentative="1">
      <w:start w:val="1"/>
      <w:numFmt w:val="bullet"/>
      <w:lvlText w:val=""/>
      <w:lvlJc w:val="left"/>
      <w:pPr>
        <w:ind w:left="6906" w:hanging="360"/>
      </w:pPr>
      <w:rPr>
        <w:rFonts w:ascii="Wingdings" w:hAnsi="Wingdings" w:hint="default"/>
      </w:rPr>
    </w:lvl>
  </w:abstractNum>
  <w:abstractNum w:abstractNumId="8" w15:restartNumberingAfterBreak="0">
    <w:nsid w:val="24382DA5"/>
    <w:multiLevelType w:val="hybridMultilevel"/>
    <w:tmpl w:val="91C4A90E"/>
    <w:lvl w:ilvl="0" w:tplc="1C090005">
      <w:start w:val="1"/>
      <w:numFmt w:val="bullet"/>
      <w:lvlText w:val=""/>
      <w:lvlJc w:val="left"/>
      <w:pPr>
        <w:ind w:left="1080" w:hanging="360"/>
      </w:pPr>
      <w:rPr>
        <w:rFonts w:ascii="Wingdings" w:hAnsi="Wingdings"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9" w15:restartNumberingAfterBreak="0">
    <w:nsid w:val="27CF6385"/>
    <w:multiLevelType w:val="hybridMultilevel"/>
    <w:tmpl w:val="88EC43F8"/>
    <w:lvl w:ilvl="0" w:tplc="1C090013">
      <w:start w:val="1"/>
      <w:numFmt w:val="upperRoman"/>
      <w:lvlText w:val="%1."/>
      <w:lvlJc w:val="right"/>
      <w:pPr>
        <w:ind w:left="1080" w:hanging="360"/>
      </w:pPr>
    </w:lvl>
    <w:lvl w:ilvl="1" w:tplc="1C090013">
      <w:start w:val="1"/>
      <w:numFmt w:val="upperRoman"/>
      <w:lvlText w:val="%2."/>
      <w:lvlJc w:val="right"/>
      <w:pPr>
        <w:ind w:left="1800" w:hanging="360"/>
      </w:pPr>
    </w:lvl>
    <w:lvl w:ilvl="2" w:tplc="1C09001B">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0" w15:restartNumberingAfterBreak="0">
    <w:nsid w:val="2E3B3AF6"/>
    <w:multiLevelType w:val="multilevel"/>
    <w:tmpl w:val="43A8D51C"/>
    <w:lvl w:ilvl="0">
      <w:start w:val="1"/>
      <w:numFmt w:val="decimal"/>
      <w:lvlText w:val="%1."/>
      <w:lvlJc w:val="left"/>
      <w:pPr>
        <w:ind w:left="360" w:hanging="360"/>
      </w:pPr>
      <w:rPr>
        <w:b/>
        <w:bCs/>
      </w:rPr>
    </w:lvl>
    <w:lvl w:ilvl="1">
      <w:start w:val="1"/>
      <w:numFmt w:val="bullet"/>
      <w:lvlText w:val=""/>
      <w:lvlJc w:val="left"/>
      <w:pPr>
        <w:ind w:left="792" w:hanging="432"/>
      </w:pPr>
      <w:rPr>
        <w:rFonts w:ascii="Wingdings" w:hAnsi="Wingdings" w:hint="default"/>
        <w:b w:val="0"/>
        <w:bCs w:val="0"/>
      </w:r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059058C"/>
    <w:multiLevelType w:val="hybridMultilevel"/>
    <w:tmpl w:val="8486867E"/>
    <w:lvl w:ilvl="0" w:tplc="1C09000F">
      <w:start w:val="3"/>
      <w:numFmt w:val="decimal"/>
      <w:lvlText w:val="%1."/>
      <w:lvlJc w:val="left"/>
      <w:pPr>
        <w:ind w:left="644"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2" w15:restartNumberingAfterBreak="0">
    <w:nsid w:val="313628B2"/>
    <w:multiLevelType w:val="hybridMultilevel"/>
    <w:tmpl w:val="EF86B202"/>
    <w:lvl w:ilvl="0" w:tplc="1C09000B">
      <w:start w:val="1"/>
      <w:numFmt w:val="bullet"/>
      <w:lvlText w:val=""/>
      <w:lvlJc w:val="left"/>
      <w:pPr>
        <w:ind w:left="1080" w:hanging="360"/>
      </w:pPr>
      <w:rPr>
        <w:rFonts w:ascii="Wingdings" w:hAnsi="Wingdings"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3" w15:restartNumberingAfterBreak="0">
    <w:nsid w:val="317E6209"/>
    <w:multiLevelType w:val="hybridMultilevel"/>
    <w:tmpl w:val="7A5CB424"/>
    <w:lvl w:ilvl="0" w:tplc="1C090005">
      <w:start w:val="1"/>
      <w:numFmt w:val="bullet"/>
      <w:lvlText w:val=""/>
      <w:lvlJc w:val="left"/>
      <w:pPr>
        <w:ind w:left="1512" w:hanging="360"/>
      </w:pPr>
      <w:rPr>
        <w:rFonts w:ascii="Wingdings" w:hAnsi="Wingdings" w:hint="default"/>
      </w:rPr>
    </w:lvl>
    <w:lvl w:ilvl="1" w:tplc="1C090003" w:tentative="1">
      <w:start w:val="1"/>
      <w:numFmt w:val="bullet"/>
      <w:lvlText w:val="o"/>
      <w:lvlJc w:val="left"/>
      <w:pPr>
        <w:ind w:left="2232" w:hanging="360"/>
      </w:pPr>
      <w:rPr>
        <w:rFonts w:ascii="Courier New" w:hAnsi="Courier New" w:cs="Courier New" w:hint="default"/>
      </w:rPr>
    </w:lvl>
    <w:lvl w:ilvl="2" w:tplc="1C090005" w:tentative="1">
      <w:start w:val="1"/>
      <w:numFmt w:val="bullet"/>
      <w:lvlText w:val=""/>
      <w:lvlJc w:val="left"/>
      <w:pPr>
        <w:ind w:left="2952" w:hanging="360"/>
      </w:pPr>
      <w:rPr>
        <w:rFonts w:ascii="Wingdings" w:hAnsi="Wingdings" w:hint="default"/>
      </w:rPr>
    </w:lvl>
    <w:lvl w:ilvl="3" w:tplc="1C090001" w:tentative="1">
      <w:start w:val="1"/>
      <w:numFmt w:val="bullet"/>
      <w:lvlText w:val=""/>
      <w:lvlJc w:val="left"/>
      <w:pPr>
        <w:ind w:left="3672" w:hanging="360"/>
      </w:pPr>
      <w:rPr>
        <w:rFonts w:ascii="Symbol" w:hAnsi="Symbol" w:hint="default"/>
      </w:rPr>
    </w:lvl>
    <w:lvl w:ilvl="4" w:tplc="1C090003" w:tentative="1">
      <w:start w:val="1"/>
      <w:numFmt w:val="bullet"/>
      <w:lvlText w:val="o"/>
      <w:lvlJc w:val="left"/>
      <w:pPr>
        <w:ind w:left="4392" w:hanging="360"/>
      </w:pPr>
      <w:rPr>
        <w:rFonts w:ascii="Courier New" w:hAnsi="Courier New" w:cs="Courier New" w:hint="default"/>
      </w:rPr>
    </w:lvl>
    <w:lvl w:ilvl="5" w:tplc="1C090005" w:tentative="1">
      <w:start w:val="1"/>
      <w:numFmt w:val="bullet"/>
      <w:lvlText w:val=""/>
      <w:lvlJc w:val="left"/>
      <w:pPr>
        <w:ind w:left="5112" w:hanging="360"/>
      </w:pPr>
      <w:rPr>
        <w:rFonts w:ascii="Wingdings" w:hAnsi="Wingdings" w:hint="default"/>
      </w:rPr>
    </w:lvl>
    <w:lvl w:ilvl="6" w:tplc="1C090001" w:tentative="1">
      <w:start w:val="1"/>
      <w:numFmt w:val="bullet"/>
      <w:lvlText w:val=""/>
      <w:lvlJc w:val="left"/>
      <w:pPr>
        <w:ind w:left="5832" w:hanging="360"/>
      </w:pPr>
      <w:rPr>
        <w:rFonts w:ascii="Symbol" w:hAnsi="Symbol" w:hint="default"/>
      </w:rPr>
    </w:lvl>
    <w:lvl w:ilvl="7" w:tplc="1C090003" w:tentative="1">
      <w:start w:val="1"/>
      <w:numFmt w:val="bullet"/>
      <w:lvlText w:val="o"/>
      <w:lvlJc w:val="left"/>
      <w:pPr>
        <w:ind w:left="6552" w:hanging="360"/>
      </w:pPr>
      <w:rPr>
        <w:rFonts w:ascii="Courier New" w:hAnsi="Courier New" w:cs="Courier New" w:hint="default"/>
      </w:rPr>
    </w:lvl>
    <w:lvl w:ilvl="8" w:tplc="1C090005" w:tentative="1">
      <w:start w:val="1"/>
      <w:numFmt w:val="bullet"/>
      <w:lvlText w:val=""/>
      <w:lvlJc w:val="left"/>
      <w:pPr>
        <w:ind w:left="7272" w:hanging="360"/>
      </w:pPr>
      <w:rPr>
        <w:rFonts w:ascii="Wingdings" w:hAnsi="Wingdings" w:hint="default"/>
      </w:rPr>
    </w:lvl>
  </w:abstractNum>
  <w:abstractNum w:abstractNumId="14" w15:restartNumberingAfterBreak="0">
    <w:nsid w:val="328302F3"/>
    <w:multiLevelType w:val="hybridMultilevel"/>
    <w:tmpl w:val="41C47AC0"/>
    <w:lvl w:ilvl="0" w:tplc="1C090017">
      <w:start w:val="1"/>
      <w:numFmt w:val="lowerLetter"/>
      <w:lvlText w:val="%1)"/>
      <w:lvlJc w:val="left"/>
      <w:pPr>
        <w:ind w:left="1080" w:hanging="360"/>
      </w:pPr>
      <w:rPr>
        <w:rFonts w:hint="default"/>
      </w:rPr>
    </w:lvl>
    <w:lvl w:ilvl="1" w:tplc="1C090019">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5" w15:restartNumberingAfterBreak="0">
    <w:nsid w:val="32940B7E"/>
    <w:multiLevelType w:val="hybridMultilevel"/>
    <w:tmpl w:val="7A3A5EF0"/>
    <w:lvl w:ilvl="0" w:tplc="BA92004A">
      <w:start w:val="1"/>
      <w:numFmt w:val="lowerLetter"/>
      <w:lvlText w:val="%1)"/>
      <w:lvlJc w:val="left"/>
      <w:pPr>
        <w:ind w:left="1483" w:hanging="360"/>
      </w:pPr>
      <w:rPr>
        <w:rFonts w:hint="default"/>
      </w:rPr>
    </w:lvl>
    <w:lvl w:ilvl="1" w:tplc="1C090019">
      <w:start w:val="1"/>
      <w:numFmt w:val="lowerLetter"/>
      <w:lvlText w:val="%2."/>
      <w:lvlJc w:val="left"/>
      <w:pPr>
        <w:ind w:left="2203" w:hanging="360"/>
      </w:pPr>
    </w:lvl>
    <w:lvl w:ilvl="2" w:tplc="1C09001B" w:tentative="1">
      <w:start w:val="1"/>
      <w:numFmt w:val="lowerRoman"/>
      <w:lvlText w:val="%3."/>
      <w:lvlJc w:val="right"/>
      <w:pPr>
        <w:ind w:left="2923" w:hanging="180"/>
      </w:pPr>
    </w:lvl>
    <w:lvl w:ilvl="3" w:tplc="1C09000F" w:tentative="1">
      <w:start w:val="1"/>
      <w:numFmt w:val="decimal"/>
      <w:lvlText w:val="%4."/>
      <w:lvlJc w:val="left"/>
      <w:pPr>
        <w:ind w:left="3643" w:hanging="360"/>
      </w:pPr>
    </w:lvl>
    <w:lvl w:ilvl="4" w:tplc="1C090019" w:tentative="1">
      <w:start w:val="1"/>
      <w:numFmt w:val="lowerLetter"/>
      <w:lvlText w:val="%5."/>
      <w:lvlJc w:val="left"/>
      <w:pPr>
        <w:ind w:left="4363" w:hanging="360"/>
      </w:pPr>
    </w:lvl>
    <w:lvl w:ilvl="5" w:tplc="1C09001B" w:tentative="1">
      <w:start w:val="1"/>
      <w:numFmt w:val="lowerRoman"/>
      <w:lvlText w:val="%6."/>
      <w:lvlJc w:val="right"/>
      <w:pPr>
        <w:ind w:left="5083" w:hanging="180"/>
      </w:pPr>
    </w:lvl>
    <w:lvl w:ilvl="6" w:tplc="1C09000F" w:tentative="1">
      <w:start w:val="1"/>
      <w:numFmt w:val="decimal"/>
      <w:lvlText w:val="%7."/>
      <w:lvlJc w:val="left"/>
      <w:pPr>
        <w:ind w:left="5803" w:hanging="360"/>
      </w:pPr>
    </w:lvl>
    <w:lvl w:ilvl="7" w:tplc="1C090019" w:tentative="1">
      <w:start w:val="1"/>
      <w:numFmt w:val="lowerLetter"/>
      <w:lvlText w:val="%8."/>
      <w:lvlJc w:val="left"/>
      <w:pPr>
        <w:ind w:left="6523" w:hanging="360"/>
      </w:pPr>
    </w:lvl>
    <w:lvl w:ilvl="8" w:tplc="1C09001B" w:tentative="1">
      <w:start w:val="1"/>
      <w:numFmt w:val="lowerRoman"/>
      <w:lvlText w:val="%9."/>
      <w:lvlJc w:val="right"/>
      <w:pPr>
        <w:ind w:left="7243" w:hanging="180"/>
      </w:pPr>
    </w:lvl>
  </w:abstractNum>
  <w:abstractNum w:abstractNumId="16" w15:restartNumberingAfterBreak="0">
    <w:nsid w:val="34FD7DBD"/>
    <w:multiLevelType w:val="multilevel"/>
    <w:tmpl w:val="250EEE68"/>
    <w:lvl w:ilvl="0">
      <w:start w:val="1"/>
      <w:numFmt w:val="decimal"/>
      <w:lvlText w:val="%1."/>
      <w:lvlJc w:val="left"/>
      <w:pPr>
        <w:ind w:left="360" w:hanging="360"/>
      </w:pPr>
      <w:rPr>
        <w:b/>
        <w:bCs/>
      </w:rPr>
    </w:lvl>
    <w:lvl w:ilvl="1">
      <w:start w:val="1"/>
      <w:numFmt w:val="bullet"/>
      <w:lvlText w:val=""/>
      <w:lvlJc w:val="left"/>
      <w:pPr>
        <w:ind w:left="792" w:hanging="432"/>
      </w:pPr>
      <w:rPr>
        <w:rFonts w:ascii="Wingdings" w:hAnsi="Wingdings" w:hint="default"/>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5831E02"/>
    <w:multiLevelType w:val="multilevel"/>
    <w:tmpl w:val="F280C640"/>
    <w:lvl w:ilvl="0">
      <w:start w:val="1"/>
      <w:numFmt w:val="decimal"/>
      <w:lvlText w:val="%1."/>
      <w:lvlJc w:val="left"/>
      <w:pPr>
        <w:ind w:left="360" w:hanging="360"/>
      </w:pPr>
      <w:rPr>
        <w:b/>
        <w:bCs/>
      </w:rPr>
    </w:lvl>
    <w:lvl w:ilvl="1">
      <w:start w:val="1"/>
      <w:numFmt w:val="bullet"/>
      <w:lvlText w:val=""/>
      <w:lvlJc w:val="left"/>
      <w:pPr>
        <w:ind w:left="792" w:hanging="432"/>
      </w:pPr>
      <w:rPr>
        <w:rFonts w:ascii="Wingdings" w:hAnsi="Wingdings" w:hint="default"/>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D1226AF"/>
    <w:multiLevelType w:val="hybridMultilevel"/>
    <w:tmpl w:val="BA2262F4"/>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19" w15:restartNumberingAfterBreak="0">
    <w:nsid w:val="55DF0FE4"/>
    <w:multiLevelType w:val="hybridMultilevel"/>
    <w:tmpl w:val="FA8C8FB8"/>
    <w:lvl w:ilvl="0" w:tplc="76505608">
      <w:start w:val="1"/>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640F56FA"/>
    <w:multiLevelType w:val="hybridMultilevel"/>
    <w:tmpl w:val="1826D1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6AD25A33"/>
    <w:multiLevelType w:val="hybridMultilevel"/>
    <w:tmpl w:val="848A2CC6"/>
    <w:lvl w:ilvl="0" w:tplc="1C090013">
      <w:start w:val="1"/>
      <w:numFmt w:val="upperRoman"/>
      <w:lvlText w:val="%1."/>
      <w:lvlJc w:val="right"/>
      <w:pPr>
        <w:ind w:left="1080" w:hanging="360"/>
      </w:pPr>
    </w:lvl>
    <w:lvl w:ilvl="1" w:tplc="1C090019">
      <w:start w:val="1"/>
      <w:numFmt w:val="lowerLetter"/>
      <w:lvlText w:val="%2."/>
      <w:lvlJc w:val="left"/>
      <w:pPr>
        <w:ind w:left="1800" w:hanging="360"/>
      </w:pPr>
    </w:lvl>
    <w:lvl w:ilvl="2" w:tplc="1C09001B">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2" w15:restartNumberingAfterBreak="0">
    <w:nsid w:val="6B056F7B"/>
    <w:multiLevelType w:val="hybridMultilevel"/>
    <w:tmpl w:val="2AD248C8"/>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6C59584E"/>
    <w:multiLevelType w:val="hybridMultilevel"/>
    <w:tmpl w:val="C53E5C24"/>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6F740ACD"/>
    <w:multiLevelType w:val="hybridMultilevel"/>
    <w:tmpl w:val="043831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796C6F85"/>
    <w:multiLevelType w:val="hybridMultilevel"/>
    <w:tmpl w:val="848A2CC6"/>
    <w:lvl w:ilvl="0" w:tplc="1C090013">
      <w:start w:val="1"/>
      <w:numFmt w:val="upperRoman"/>
      <w:lvlText w:val="%1."/>
      <w:lvlJc w:val="right"/>
      <w:pPr>
        <w:ind w:left="1080" w:hanging="360"/>
      </w:pPr>
    </w:lvl>
    <w:lvl w:ilvl="1" w:tplc="1C090019">
      <w:start w:val="1"/>
      <w:numFmt w:val="lowerLetter"/>
      <w:lvlText w:val="%2."/>
      <w:lvlJc w:val="left"/>
      <w:pPr>
        <w:ind w:left="1800" w:hanging="360"/>
      </w:pPr>
    </w:lvl>
    <w:lvl w:ilvl="2" w:tplc="1C09001B">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6" w15:restartNumberingAfterBreak="0">
    <w:nsid w:val="79836825"/>
    <w:multiLevelType w:val="hybridMultilevel"/>
    <w:tmpl w:val="46E2DBD2"/>
    <w:lvl w:ilvl="0" w:tplc="1C090013">
      <w:start w:val="1"/>
      <w:numFmt w:val="upperRoman"/>
      <w:lvlText w:val="%1."/>
      <w:lvlJc w:val="right"/>
      <w:pPr>
        <w:ind w:left="1080" w:hanging="360"/>
      </w:pPr>
    </w:lvl>
    <w:lvl w:ilvl="1" w:tplc="1C090013">
      <w:start w:val="1"/>
      <w:numFmt w:val="upperRoman"/>
      <w:lvlText w:val="%2."/>
      <w:lvlJc w:val="right"/>
      <w:pPr>
        <w:ind w:left="1800" w:hanging="360"/>
      </w:pPr>
    </w:lvl>
    <w:lvl w:ilvl="2" w:tplc="1C09001B">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7" w15:restartNumberingAfterBreak="0">
    <w:nsid w:val="7D72499D"/>
    <w:multiLevelType w:val="hybridMultilevel"/>
    <w:tmpl w:val="ACAE1B24"/>
    <w:lvl w:ilvl="0" w:tplc="1C090013">
      <w:start w:val="1"/>
      <w:numFmt w:val="upperRoman"/>
      <w:lvlText w:val="%1."/>
      <w:lvlJc w:val="right"/>
      <w:pPr>
        <w:ind w:left="1080" w:hanging="360"/>
      </w:pPr>
    </w:lvl>
    <w:lvl w:ilvl="1" w:tplc="1C09000F">
      <w:start w:val="1"/>
      <w:numFmt w:val="decimal"/>
      <w:lvlText w:val="%2."/>
      <w:lvlJc w:val="left"/>
      <w:pPr>
        <w:ind w:left="1800" w:hanging="360"/>
      </w:pPr>
    </w:lvl>
    <w:lvl w:ilvl="2" w:tplc="1C09001B">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num w:numId="1">
    <w:abstractNumId w:val="6"/>
  </w:num>
  <w:num w:numId="2">
    <w:abstractNumId w:val="5"/>
  </w:num>
  <w:num w:numId="3">
    <w:abstractNumId w:val="10"/>
  </w:num>
  <w:num w:numId="4">
    <w:abstractNumId w:val="13"/>
  </w:num>
  <w:num w:numId="5">
    <w:abstractNumId w:val="8"/>
  </w:num>
  <w:num w:numId="6">
    <w:abstractNumId w:val="22"/>
  </w:num>
  <w:num w:numId="7">
    <w:abstractNumId w:val="12"/>
  </w:num>
  <w:num w:numId="8">
    <w:abstractNumId w:val="16"/>
  </w:num>
  <w:num w:numId="9">
    <w:abstractNumId w:val="17"/>
  </w:num>
  <w:num w:numId="10">
    <w:abstractNumId w:val="7"/>
  </w:num>
  <w:num w:numId="11">
    <w:abstractNumId w:val="23"/>
  </w:num>
  <w:num w:numId="12">
    <w:abstractNumId w:val="18"/>
  </w:num>
  <w:num w:numId="13">
    <w:abstractNumId w:val="4"/>
  </w:num>
  <w:num w:numId="14">
    <w:abstractNumId w:val="24"/>
  </w:num>
  <w:num w:numId="15">
    <w:abstractNumId w:val="1"/>
  </w:num>
  <w:num w:numId="16">
    <w:abstractNumId w:val="25"/>
  </w:num>
  <w:num w:numId="17">
    <w:abstractNumId w:val="0"/>
  </w:num>
  <w:num w:numId="18">
    <w:abstractNumId w:val="20"/>
  </w:num>
  <w:num w:numId="19">
    <w:abstractNumId w:val="9"/>
  </w:num>
  <w:num w:numId="20">
    <w:abstractNumId w:val="26"/>
  </w:num>
  <w:num w:numId="21">
    <w:abstractNumId w:val="27"/>
  </w:num>
  <w:num w:numId="22">
    <w:abstractNumId w:val="21"/>
  </w:num>
  <w:num w:numId="23">
    <w:abstractNumId w:val="11"/>
  </w:num>
  <w:num w:numId="24">
    <w:abstractNumId w:val="15"/>
  </w:num>
  <w:num w:numId="25">
    <w:abstractNumId w:val="19"/>
  </w:num>
  <w:num w:numId="26">
    <w:abstractNumId w:val="14"/>
  </w:num>
  <w:num w:numId="27">
    <w:abstractNumId w:val="3"/>
  </w:num>
  <w:num w:numId="28">
    <w:abstractNumId w:val="2"/>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kululeko Masombuka">
    <w15:presenceInfo w15:providerId="None" w15:userId="Nkululeko Masombuk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C6"/>
    <w:rsid w:val="00001777"/>
    <w:rsid w:val="000078CF"/>
    <w:rsid w:val="00013076"/>
    <w:rsid w:val="00016BFB"/>
    <w:rsid w:val="00017BD3"/>
    <w:rsid w:val="000224F6"/>
    <w:rsid w:val="00025F9F"/>
    <w:rsid w:val="0002611E"/>
    <w:rsid w:val="00030D94"/>
    <w:rsid w:val="000316CA"/>
    <w:rsid w:val="00040D62"/>
    <w:rsid w:val="00042EBD"/>
    <w:rsid w:val="000447E8"/>
    <w:rsid w:val="00051F14"/>
    <w:rsid w:val="000526ED"/>
    <w:rsid w:val="000571E6"/>
    <w:rsid w:val="00065207"/>
    <w:rsid w:val="00065FD6"/>
    <w:rsid w:val="000808BF"/>
    <w:rsid w:val="0008197A"/>
    <w:rsid w:val="0008439A"/>
    <w:rsid w:val="00085064"/>
    <w:rsid w:val="000865A1"/>
    <w:rsid w:val="0009077C"/>
    <w:rsid w:val="00091C1F"/>
    <w:rsid w:val="00091EFF"/>
    <w:rsid w:val="000922F8"/>
    <w:rsid w:val="00096B80"/>
    <w:rsid w:val="000A3514"/>
    <w:rsid w:val="000A4BA2"/>
    <w:rsid w:val="000A7BCE"/>
    <w:rsid w:val="000B3C70"/>
    <w:rsid w:val="000B5B17"/>
    <w:rsid w:val="000C0330"/>
    <w:rsid w:val="000C1071"/>
    <w:rsid w:val="000C1EA5"/>
    <w:rsid w:val="000D149C"/>
    <w:rsid w:val="000D46C0"/>
    <w:rsid w:val="000E25EE"/>
    <w:rsid w:val="000E3569"/>
    <w:rsid w:val="000F47AD"/>
    <w:rsid w:val="000F656E"/>
    <w:rsid w:val="0010174D"/>
    <w:rsid w:val="001040C4"/>
    <w:rsid w:val="00111007"/>
    <w:rsid w:val="00111B68"/>
    <w:rsid w:val="00113427"/>
    <w:rsid w:val="001212B8"/>
    <w:rsid w:val="0012211C"/>
    <w:rsid w:val="00126112"/>
    <w:rsid w:val="001273D4"/>
    <w:rsid w:val="00133B75"/>
    <w:rsid w:val="0013763A"/>
    <w:rsid w:val="00140361"/>
    <w:rsid w:val="001414EC"/>
    <w:rsid w:val="00151473"/>
    <w:rsid w:val="0015185F"/>
    <w:rsid w:val="001536AA"/>
    <w:rsid w:val="0016220A"/>
    <w:rsid w:val="00163606"/>
    <w:rsid w:val="001642A2"/>
    <w:rsid w:val="00166563"/>
    <w:rsid w:val="00167D49"/>
    <w:rsid w:val="00172279"/>
    <w:rsid w:val="00176C7B"/>
    <w:rsid w:val="001777A6"/>
    <w:rsid w:val="00182D3D"/>
    <w:rsid w:val="00184AC4"/>
    <w:rsid w:val="00184FBF"/>
    <w:rsid w:val="00184FE1"/>
    <w:rsid w:val="00185F97"/>
    <w:rsid w:val="00187F84"/>
    <w:rsid w:val="00194CEC"/>
    <w:rsid w:val="001A1948"/>
    <w:rsid w:val="001A1D47"/>
    <w:rsid w:val="001B0978"/>
    <w:rsid w:val="001B0BEE"/>
    <w:rsid w:val="001B0DB4"/>
    <w:rsid w:val="001B457C"/>
    <w:rsid w:val="001B46B8"/>
    <w:rsid w:val="001B6B83"/>
    <w:rsid w:val="001C17D1"/>
    <w:rsid w:val="001C4EA1"/>
    <w:rsid w:val="001D35C3"/>
    <w:rsid w:val="001D3B3C"/>
    <w:rsid w:val="001D5857"/>
    <w:rsid w:val="001D601A"/>
    <w:rsid w:val="001D6B92"/>
    <w:rsid w:val="001E3460"/>
    <w:rsid w:val="001E5F67"/>
    <w:rsid w:val="001E621A"/>
    <w:rsid w:val="001E7405"/>
    <w:rsid w:val="001E7BA6"/>
    <w:rsid w:val="001F283B"/>
    <w:rsid w:val="001F3F51"/>
    <w:rsid w:val="002006E5"/>
    <w:rsid w:val="00204EF8"/>
    <w:rsid w:val="00210130"/>
    <w:rsid w:val="00212C69"/>
    <w:rsid w:val="00212E71"/>
    <w:rsid w:val="00222DE0"/>
    <w:rsid w:val="00223870"/>
    <w:rsid w:val="00230BFD"/>
    <w:rsid w:val="00234DB9"/>
    <w:rsid w:val="0023557A"/>
    <w:rsid w:val="0024517A"/>
    <w:rsid w:val="002456DC"/>
    <w:rsid w:val="00245B84"/>
    <w:rsid w:val="0024716A"/>
    <w:rsid w:val="0024752B"/>
    <w:rsid w:val="00253D33"/>
    <w:rsid w:val="00254D85"/>
    <w:rsid w:val="002579CB"/>
    <w:rsid w:val="002600C1"/>
    <w:rsid w:val="00261CFF"/>
    <w:rsid w:val="00263E95"/>
    <w:rsid w:val="00265EE3"/>
    <w:rsid w:val="00275740"/>
    <w:rsid w:val="00275D45"/>
    <w:rsid w:val="00282AE6"/>
    <w:rsid w:val="002831C5"/>
    <w:rsid w:val="00284453"/>
    <w:rsid w:val="00295CFA"/>
    <w:rsid w:val="002A349C"/>
    <w:rsid w:val="002A5298"/>
    <w:rsid w:val="002A572F"/>
    <w:rsid w:val="002A72D3"/>
    <w:rsid w:val="002B07CB"/>
    <w:rsid w:val="002B0DFD"/>
    <w:rsid w:val="002B18DD"/>
    <w:rsid w:val="002B3F84"/>
    <w:rsid w:val="002B6BF2"/>
    <w:rsid w:val="002C2AA3"/>
    <w:rsid w:val="002C3D71"/>
    <w:rsid w:val="002C56A4"/>
    <w:rsid w:val="002D0C8E"/>
    <w:rsid w:val="002D3080"/>
    <w:rsid w:val="002D4A79"/>
    <w:rsid w:val="002E0478"/>
    <w:rsid w:val="002F10BC"/>
    <w:rsid w:val="002F204D"/>
    <w:rsid w:val="002F2564"/>
    <w:rsid w:val="00302A47"/>
    <w:rsid w:val="0031211C"/>
    <w:rsid w:val="003133D3"/>
    <w:rsid w:val="003149DE"/>
    <w:rsid w:val="0031765B"/>
    <w:rsid w:val="00320CF1"/>
    <w:rsid w:val="00324958"/>
    <w:rsid w:val="00331CE0"/>
    <w:rsid w:val="00332B30"/>
    <w:rsid w:val="00335F38"/>
    <w:rsid w:val="00340EFE"/>
    <w:rsid w:val="00340F70"/>
    <w:rsid w:val="00343240"/>
    <w:rsid w:val="00345A77"/>
    <w:rsid w:val="00346BC1"/>
    <w:rsid w:val="003541C5"/>
    <w:rsid w:val="003547A2"/>
    <w:rsid w:val="00357374"/>
    <w:rsid w:val="00361365"/>
    <w:rsid w:val="003614D8"/>
    <w:rsid w:val="00363B32"/>
    <w:rsid w:val="00364A0F"/>
    <w:rsid w:val="00365E41"/>
    <w:rsid w:val="00367B2E"/>
    <w:rsid w:val="00370972"/>
    <w:rsid w:val="0037109E"/>
    <w:rsid w:val="00371C1E"/>
    <w:rsid w:val="003735B7"/>
    <w:rsid w:val="00375C32"/>
    <w:rsid w:val="003826C2"/>
    <w:rsid w:val="00382A8A"/>
    <w:rsid w:val="00383808"/>
    <w:rsid w:val="003839E6"/>
    <w:rsid w:val="00383F3C"/>
    <w:rsid w:val="00387944"/>
    <w:rsid w:val="0039065E"/>
    <w:rsid w:val="00391A95"/>
    <w:rsid w:val="00393DBA"/>
    <w:rsid w:val="003945AF"/>
    <w:rsid w:val="003968D4"/>
    <w:rsid w:val="003B0527"/>
    <w:rsid w:val="003B3A3D"/>
    <w:rsid w:val="003B4CBE"/>
    <w:rsid w:val="003C19E3"/>
    <w:rsid w:val="003C3159"/>
    <w:rsid w:val="003C7940"/>
    <w:rsid w:val="003D1743"/>
    <w:rsid w:val="003D2671"/>
    <w:rsid w:val="003E2052"/>
    <w:rsid w:val="003E5D46"/>
    <w:rsid w:val="003F4C00"/>
    <w:rsid w:val="003F6EE8"/>
    <w:rsid w:val="003F76D6"/>
    <w:rsid w:val="00401C90"/>
    <w:rsid w:val="00406EE4"/>
    <w:rsid w:val="00410707"/>
    <w:rsid w:val="004168C3"/>
    <w:rsid w:val="004212F0"/>
    <w:rsid w:val="004217E7"/>
    <w:rsid w:val="004223EE"/>
    <w:rsid w:val="00422B1D"/>
    <w:rsid w:val="00431C54"/>
    <w:rsid w:val="004351B5"/>
    <w:rsid w:val="00436614"/>
    <w:rsid w:val="0043747C"/>
    <w:rsid w:val="00440362"/>
    <w:rsid w:val="0044195C"/>
    <w:rsid w:val="004465B5"/>
    <w:rsid w:val="00446D66"/>
    <w:rsid w:val="004471E5"/>
    <w:rsid w:val="00452295"/>
    <w:rsid w:val="004525FC"/>
    <w:rsid w:val="00453218"/>
    <w:rsid w:val="00461233"/>
    <w:rsid w:val="00465E83"/>
    <w:rsid w:val="00467040"/>
    <w:rsid w:val="00467A1B"/>
    <w:rsid w:val="004701DD"/>
    <w:rsid w:val="00472AEC"/>
    <w:rsid w:val="00473FFE"/>
    <w:rsid w:val="00474252"/>
    <w:rsid w:val="0047527E"/>
    <w:rsid w:val="00476B11"/>
    <w:rsid w:val="00477403"/>
    <w:rsid w:val="00477694"/>
    <w:rsid w:val="00482009"/>
    <w:rsid w:val="00485B85"/>
    <w:rsid w:val="0049151E"/>
    <w:rsid w:val="00496B12"/>
    <w:rsid w:val="00497DC9"/>
    <w:rsid w:val="004A0D36"/>
    <w:rsid w:val="004A43D3"/>
    <w:rsid w:val="004A4402"/>
    <w:rsid w:val="004A4EBD"/>
    <w:rsid w:val="004A5FA9"/>
    <w:rsid w:val="004C48A4"/>
    <w:rsid w:val="004C7010"/>
    <w:rsid w:val="004C7390"/>
    <w:rsid w:val="004C789D"/>
    <w:rsid w:val="004D21AE"/>
    <w:rsid w:val="004D2D4F"/>
    <w:rsid w:val="004D392F"/>
    <w:rsid w:val="004D60A1"/>
    <w:rsid w:val="004E0203"/>
    <w:rsid w:val="004E57A5"/>
    <w:rsid w:val="004E5A9D"/>
    <w:rsid w:val="004F604C"/>
    <w:rsid w:val="00502200"/>
    <w:rsid w:val="00504FAB"/>
    <w:rsid w:val="00505BF6"/>
    <w:rsid w:val="005062BE"/>
    <w:rsid w:val="0051007F"/>
    <w:rsid w:val="0051119C"/>
    <w:rsid w:val="00511D50"/>
    <w:rsid w:val="00514CB2"/>
    <w:rsid w:val="00516CF0"/>
    <w:rsid w:val="0052543E"/>
    <w:rsid w:val="00525DE5"/>
    <w:rsid w:val="00540DA8"/>
    <w:rsid w:val="00542685"/>
    <w:rsid w:val="00550311"/>
    <w:rsid w:val="00550835"/>
    <w:rsid w:val="00550B7F"/>
    <w:rsid w:val="00550D48"/>
    <w:rsid w:val="00551041"/>
    <w:rsid w:val="005528BA"/>
    <w:rsid w:val="00552EA8"/>
    <w:rsid w:val="005613A0"/>
    <w:rsid w:val="00561B0E"/>
    <w:rsid w:val="005644D2"/>
    <w:rsid w:val="005647B0"/>
    <w:rsid w:val="005667E0"/>
    <w:rsid w:val="00571427"/>
    <w:rsid w:val="00571915"/>
    <w:rsid w:val="00584CA7"/>
    <w:rsid w:val="005946B0"/>
    <w:rsid w:val="005969DD"/>
    <w:rsid w:val="005970D4"/>
    <w:rsid w:val="005A2E29"/>
    <w:rsid w:val="005A2F9B"/>
    <w:rsid w:val="005A554D"/>
    <w:rsid w:val="005B15A7"/>
    <w:rsid w:val="005C1D39"/>
    <w:rsid w:val="005C3F44"/>
    <w:rsid w:val="005C584C"/>
    <w:rsid w:val="005C6F54"/>
    <w:rsid w:val="005D0576"/>
    <w:rsid w:val="005D235C"/>
    <w:rsid w:val="005D49F1"/>
    <w:rsid w:val="005E1C6B"/>
    <w:rsid w:val="005E2293"/>
    <w:rsid w:val="005E5007"/>
    <w:rsid w:val="005E66C7"/>
    <w:rsid w:val="005F04A5"/>
    <w:rsid w:val="005F0B5E"/>
    <w:rsid w:val="005F7182"/>
    <w:rsid w:val="006069F2"/>
    <w:rsid w:val="00614037"/>
    <w:rsid w:val="006153A4"/>
    <w:rsid w:val="006160E9"/>
    <w:rsid w:val="00621A1F"/>
    <w:rsid w:val="0062430C"/>
    <w:rsid w:val="006249DF"/>
    <w:rsid w:val="00632C08"/>
    <w:rsid w:val="006332EA"/>
    <w:rsid w:val="00637DBB"/>
    <w:rsid w:val="00645550"/>
    <w:rsid w:val="0064702A"/>
    <w:rsid w:val="00654B12"/>
    <w:rsid w:val="00660101"/>
    <w:rsid w:val="00660D42"/>
    <w:rsid w:val="00660DFC"/>
    <w:rsid w:val="0066506C"/>
    <w:rsid w:val="006662FD"/>
    <w:rsid w:val="006709B9"/>
    <w:rsid w:val="006720F9"/>
    <w:rsid w:val="00676F20"/>
    <w:rsid w:val="00685811"/>
    <w:rsid w:val="006A4EDF"/>
    <w:rsid w:val="006A6E0F"/>
    <w:rsid w:val="006A76E9"/>
    <w:rsid w:val="006B2328"/>
    <w:rsid w:val="006B639B"/>
    <w:rsid w:val="006B7002"/>
    <w:rsid w:val="006B7884"/>
    <w:rsid w:val="006C59F4"/>
    <w:rsid w:val="006D0319"/>
    <w:rsid w:val="006D4190"/>
    <w:rsid w:val="006D55EA"/>
    <w:rsid w:val="006D6144"/>
    <w:rsid w:val="006D712D"/>
    <w:rsid w:val="006E095C"/>
    <w:rsid w:val="006E0E62"/>
    <w:rsid w:val="006E7319"/>
    <w:rsid w:val="006F3F67"/>
    <w:rsid w:val="006F4827"/>
    <w:rsid w:val="006F7925"/>
    <w:rsid w:val="006F7A1A"/>
    <w:rsid w:val="0070236C"/>
    <w:rsid w:val="007027AF"/>
    <w:rsid w:val="00706AB9"/>
    <w:rsid w:val="00710312"/>
    <w:rsid w:val="007147B2"/>
    <w:rsid w:val="0072056C"/>
    <w:rsid w:val="00731DA6"/>
    <w:rsid w:val="0073369A"/>
    <w:rsid w:val="00734649"/>
    <w:rsid w:val="0073544A"/>
    <w:rsid w:val="00741937"/>
    <w:rsid w:val="00754242"/>
    <w:rsid w:val="00754AEE"/>
    <w:rsid w:val="00756C13"/>
    <w:rsid w:val="007609EC"/>
    <w:rsid w:val="0076237D"/>
    <w:rsid w:val="00770BC6"/>
    <w:rsid w:val="00773273"/>
    <w:rsid w:val="00776232"/>
    <w:rsid w:val="0077659E"/>
    <w:rsid w:val="00781034"/>
    <w:rsid w:val="00783115"/>
    <w:rsid w:val="00791B4A"/>
    <w:rsid w:val="00792975"/>
    <w:rsid w:val="00793D0A"/>
    <w:rsid w:val="007978FA"/>
    <w:rsid w:val="007A01A8"/>
    <w:rsid w:val="007A1F70"/>
    <w:rsid w:val="007A5548"/>
    <w:rsid w:val="007A61BF"/>
    <w:rsid w:val="007B0289"/>
    <w:rsid w:val="007B1452"/>
    <w:rsid w:val="007C2DF8"/>
    <w:rsid w:val="007C39E8"/>
    <w:rsid w:val="007C5D4A"/>
    <w:rsid w:val="007D04D5"/>
    <w:rsid w:val="007D5AF0"/>
    <w:rsid w:val="007E242C"/>
    <w:rsid w:val="007E6306"/>
    <w:rsid w:val="007E666F"/>
    <w:rsid w:val="007F0282"/>
    <w:rsid w:val="007F2A5A"/>
    <w:rsid w:val="007F3A46"/>
    <w:rsid w:val="007F4D0C"/>
    <w:rsid w:val="007F5892"/>
    <w:rsid w:val="007F5A91"/>
    <w:rsid w:val="007F65E3"/>
    <w:rsid w:val="007F76C9"/>
    <w:rsid w:val="00800ED0"/>
    <w:rsid w:val="00801C6C"/>
    <w:rsid w:val="00807745"/>
    <w:rsid w:val="00816725"/>
    <w:rsid w:val="00820D76"/>
    <w:rsid w:val="008227CD"/>
    <w:rsid w:val="008255D3"/>
    <w:rsid w:val="00825B34"/>
    <w:rsid w:val="0083032A"/>
    <w:rsid w:val="00831F4B"/>
    <w:rsid w:val="00832B7B"/>
    <w:rsid w:val="00835139"/>
    <w:rsid w:val="0083584E"/>
    <w:rsid w:val="0083698F"/>
    <w:rsid w:val="0084060A"/>
    <w:rsid w:val="00840AE6"/>
    <w:rsid w:val="00840E1C"/>
    <w:rsid w:val="00844A9C"/>
    <w:rsid w:val="008463C7"/>
    <w:rsid w:val="008471CD"/>
    <w:rsid w:val="00852F8D"/>
    <w:rsid w:val="00853CD9"/>
    <w:rsid w:val="008610B2"/>
    <w:rsid w:val="00871405"/>
    <w:rsid w:val="00871410"/>
    <w:rsid w:val="008746B6"/>
    <w:rsid w:val="008861F4"/>
    <w:rsid w:val="00886982"/>
    <w:rsid w:val="00887F13"/>
    <w:rsid w:val="0089154B"/>
    <w:rsid w:val="00891A1D"/>
    <w:rsid w:val="008A11BF"/>
    <w:rsid w:val="008A37C0"/>
    <w:rsid w:val="008A5690"/>
    <w:rsid w:val="008A6FA7"/>
    <w:rsid w:val="008B0A39"/>
    <w:rsid w:val="008B0D60"/>
    <w:rsid w:val="008B76F4"/>
    <w:rsid w:val="008C0B4A"/>
    <w:rsid w:val="008C0EBE"/>
    <w:rsid w:val="008C49E6"/>
    <w:rsid w:val="008C7C3D"/>
    <w:rsid w:val="008D02B3"/>
    <w:rsid w:val="008D13F1"/>
    <w:rsid w:val="008E16E4"/>
    <w:rsid w:val="008F2C42"/>
    <w:rsid w:val="008F51A3"/>
    <w:rsid w:val="008F56BD"/>
    <w:rsid w:val="0090229F"/>
    <w:rsid w:val="009061C8"/>
    <w:rsid w:val="00906B93"/>
    <w:rsid w:val="00910AE7"/>
    <w:rsid w:val="0091176C"/>
    <w:rsid w:val="00913984"/>
    <w:rsid w:val="009153D2"/>
    <w:rsid w:val="00921336"/>
    <w:rsid w:val="00922D42"/>
    <w:rsid w:val="00924EA6"/>
    <w:rsid w:val="0092685C"/>
    <w:rsid w:val="009321E1"/>
    <w:rsid w:val="00935093"/>
    <w:rsid w:val="00937264"/>
    <w:rsid w:val="00946590"/>
    <w:rsid w:val="0095177F"/>
    <w:rsid w:val="00951B54"/>
    <w:rsid w:val="00955E4B"/>
    <w:rsid w:val="0095664E"/>
    <w:rsid w:val="009610CB"/>
    <w:rsid w:val="00964309"/>
    <w:rsid w:val="00970973"/>
    <w:rsid w:val="00970EDC"/>
    <w:rsid w:val="00976E11"/>
    <w:rsid w:val="00980E08"/>
    <w:rsid w:val="00985869"/>
    <w:rsid w:val="00992D02"/>
    <w:rsid w:val="00995E10"/>
    <w:rsid w:val="009A16F1"/>
    <w:rsid w:val="009A2981"/>
    <w:rsid w:val="009A6FC9"/>
    <w:rsid w:val="009B0B20"/>
    <w:rsid w:val="009B1BFF"/>
    <w:rsid w:val="009C0439"/>
    <w:rsid w:val="009C1FBA"/>
    <w:rsid w:val="009E02F1"/>
    <w:rsid w:val="009E098C"/>
    <w:rsid w:val="009E26FF"/>
    <w:rsid w:val="009E4B79"/>
    <w:rsid w:val="009E76BA"/>
    <w:rsid w:val="009F63D3"/>
    <w:rsid w:val="009F7485"/>
    <w:rsid w:val="00A060B8"/>
    <w:rsid w:val="00A0613E"/>
    <w:rsid w:val="00A16C6E"/>
    <w:rsid w:val="00A20460"/>
    <w:rsid w:val="00A2066E"/>
    <w:rsid w:val="00A21921"/>
    <w:rsid w:val="00A263E6"/>
    <w:rsid w:val="00A306B8"/>
    <w:rsid w:val="00A3138D"/>
    <w:rsid w:val="00A31BC6"/>
    <w:rsid w:val="00A33BE6"/>
    <w:rsid w:val="00A33CD3"/>
    <w:rsid w:val="00A37489"/>
    <w:rsid w:val="00A458FA"/>
    <w:rsid w:val="00A46753"/>
    <w:rsid w:val="00A5533B"/>
    <w:rsid w:val="00A56F9B"/>
    <w:rsid w:val="00A61756"/>
    <w:rsid w:val="00A67015"/>
    <w:rsid w:val="00A7397B"/>
    <w:rsid w:val="00A747D4"/>
    <w:rsid w:val="00A82837"/>
    <w:rsid w:val="00A84099"/>
    <w:rsid w:val="00A85A7C"/>
    <w:rsid w:val="00A901C8"/>
    <w:rsid w:val="00A90CE0"/>
    <w:rsid w:val="00A916F6"/>
    <w:rsid w:val="00A9376F"/>
    <w:rsid w:val="00A93D7B"/>
    <w:rsid w:val="00A958F0"/>
    <w:rsid w:val="00A95BFE"/>
    <w:rsid w:val="00AA1320"/>
    <w:rsid w:val="00AA4875"/>
    <w:rsid w:val="00AA7126"/>
    <w:rsid w:val="00AB2D60"/>
    <w:rsid w:val="00AC563D"/>
    <w:rsid w:val="00AC58E4"/>
    <w:rsid w:val="00AD4B29"/>
    <w:rsid w:val="00AD5FEF"/>
    <w:rsid w:val="00AD62BA"/>
    <w:rsid w:val="00AD7B02"/>
    <w:rsid w:val="00AE3D48"/>
    <w:rsid w:val="00AE57EF"/>
    <w:rsid w:val="00AF0C21"/>
    <w:rsid w:val="00AF0C5E"/>
    <w:rsid w:val="00AF3CF1"/>
    <w:rsid w:val="00AF47B9"/>
    <w:rsid w:val="00AF527D"/>
    <w:rsid w:val="00AF58C9"/>
    <w:rsid w:val="00AF7B9F"/>
    <w:rsid w:val="00B01452"/>
    <w:rsid w:val="00B03802"/>
    <w:rsid w:val="00B07CA7"/>
    <w:rsid w:val="00B124C6"/>
    <w:rsid w:val="00B1286B"/>
    <w:rsid w:val="00B213D8"/>
    <w:rsid w:val="00B23E75"/>
    <w:rsid w:val="00B243F3"/>
    <w:rsid w:val="00B26DAF"/>
    <w:rsid w:val="00B27363"/>
    <w:rsid w:val="00B441B4"/>
    <w:rsid w:val="00B47412"/>
    <w:rsid w:val="00B52657"/>
    <w:rsid w:val="00B535E3"/>
    <w:rsid w:val="00B61EC0"/>
    <w:rsid w:val="00B620E1"/>
    <w:rsid w:val="00B62B65"/>
    <w:rsid w:val="00B657E1"/>
    <w:rsid w:val="00B6596F"/>
    <w:rsid w:val="00B82E11"/>
    <w:rsid w:val="00B85A01"/>
    <w:rsid w:val="00B93116"/>
    <w:rsid w:val="00B9381D"/>
    <w:rsid w:val="00BA09A0"/>
    <w:rsid w:val="00BA2CE0"/>
    <w:rsid w:val="00BA47E5"/>
    <w:rsid w:val="00BA53A9"/>
    <w:rsid w:val="00BA56D4"/>
    <w:rsid w:val="00BB1801"/>
    <w:rsid w:val="00BB33B5"/>
    <w:rsid w:val="00BB5F0D"/>
    <w:rsid w:val="00BB7DAE"/>
    <w:rsid w:val="00BC1299"/>
    <w:rsid w:val="00BC3B12"/>
    <w:rsid w:val="00BC4BC2"/>
    <w:rsid w:val="00BC586A"/>
    <w:rsid w:val="00BD5945"/>
    <w:rsid w:val="00BD74F2"/>
    <w:rsid w:val="00BE4375"/>
    <w:rsid w:val="00BE586E"/>
    <w:rsid w:val="00BF0071"/>
    <w:rsid w:val="00BF364F"/>
    <w:rsid w:val="00BF4A8C"/>
    <w:rsid w:val="00C00208"/>
    <w:rsid w:val="00C019A5"/>
    <w:rsid w:val="00C03E9E"/>
    <w:rsid w:val="00C065E1"/>
    <w:rsid w:val="00C069CD"/>
    <w:rsid w:val="00C12EFE"/>
    <w:rsid w:val="00C139F2"/>
    <w:rsid w:val="00C155EE"/>
    <w:rsid w:val="00C15718"/>
    <w:rsid w:val="00C20DAB"/>
    <w:rsid w:val="00C254D6"/>
    <w:rsid w:val="00C276D7"/>
    <w:rsid w:val="00C3074A"/>
    <w:rsid w:val="00C347A7"/>
    <w:rsid w:val="00C41713"/>
    <w:rsid w:val="00C43AD7"/>
    <w:rsid w:val="00C4599F"/>
    <w:rsid w:val="00C467C6"/>
    <w:rsid w:val="00C5372C"/>
    <w:rsid w:val="00C56FB3"/>
    <w:rsid w:val="00C571C7"/>
    <w:rsid w:val="00C639C3"/>
    <w:rsid w:val="00C64B66"/>
    <w:rsid w:val="00C65335"/>
    <w:rsid w:val="00C67217"/>
    <w:rsid w:val="00C76835"/>
    <w:rsid w:val="00C7725E"/>
    <w:rsid w:val="00C83D8C"/>
    <w:rsid w:val="00C86229"/>
    <w:rsid w:val="00C86B62"/>
    <w:rsid w:val="00C8750D"/>
    <w:rsid w:val="00C9104D"/>
    <w:rsid w:val="00CA16FE"/>
    <w:rsid w:val="00CA199C"/>
    <w:rsid w:val="00CA2487"/>
    <w:rsid w:val="00CA29FF"/>
    <w:rsid w:val="00CA4CE8"/>
    <w:rsid w:val="00CA53BB"/>
    <w:rsid w:val="00CA60FC"/>
    <w:rsid w:val="00CA6557"/>
    <w:rsid w:val="00CB0B97"/>
    <w:rsid w:val="00CB2869"/>
    <w:rsid w:val="00CB6208"/>
    <w:rsid w:val="00CC1596"/>
    <w:rsid w:val="00CC2D8B"/>
    <w:rsid w:val="00CC4661"/>
    <w:rsid w:val="00CD06A3"/>
    <w:rsid w:val="00CD0FD6"/>
    <w:rsid w:val="00CD6C62"/>
    <w:rsid w:val="00CD7D15"/>
    <w:rsid w:val="00CE26F1"/>
    <w:rsid w:val="00CE3B7E"/>
    <w:rsid w:val="00CE60DD"/>
    <w:rsid w:val="00CF394E"/>
    <w:rsid w:val="00D00DBC"/>
    <w:rsid w:val="00D01B09"/>
    <w:rsid w:val="00D03BB7"/>
    <w:rsid w:val="00D1189E"/>
    <w:rsid w:val="00D12FF3"/>
    <w:rsid w:val="00D15B88"/>
    <w:rsid w:val="00D20090"/>
    <w:rsid w:val="00D20C9A"/>
    <w:rsid w:val="00D22090"/>
    <w:rsid w:val="00D24C12"/>
    <w:rsid w:val="00D275CA"/>
    <w:rsid w:val="00D31DE2"/>
    <w:rsid w:val="00D32EA6"/>
    <w:rsid w:val="00D33632"/>
    <w:rsid w:val="00D35B19"/>
    <w:rsid w:val="00D36477"/>
    <w:rsid w:val="00D4074E"/>
    <w:rsid w:val="00D4393D"/>
    <w:rsid w:val="00D47AB7"/>
    <w:rsid w:val="00D5240B"/>
    <w:rsid w:val="00D57318"/>
    <w:rsid w:val="00D615CB"/>
    <w:rsid w:val="00D61BA7"/>
    <w:rsid w:val="00D672FA"/>
    <w:rsid w:val="00D709BC"/>
    <w:rsid w:val="00D72EF9"/>
    <w:rsid w:val="00D73E00"/>
    <w:rsid w:val="00D81DBF"/>
    <w:rsid w:val="00D81FC0"/>
    <w:rsid w:val="00D820FF"/>
    <w:rsid w:val="00D82ACE"/>
    <w:rsid w:val="00D92A89"/>
    <w:rsid w:val="00D95F41"/>
    <w:rsid w:val="00D972B1"/>
    <w:rsid w:val="00D9765C"/>
    <w:rsid w:val="00D97BB8"/>
    <w:rsid w:val="00DA01A9"/>
    <w:rsid w:val="00DB2ED0"/>
    <w:rsid w:val="00DC213E"/>
    <w:rsid w:val="00DC7581"/>
    <w:rsid w:val="00DD00FA"/>
    <w:rsid w:val="00DD01A2"/>
    <w:rsid w:val="00DD2B83"/>
    <w:rsid w:val="00DE092D"/>
    <w:rsid w:val="00DF02B0"/>
    <w:rsid w:val="00DF2582"/>
    <w:rsid w:val="00DF493D"/>
    <w:rsid w:val="00DF7D95"/>
    <w:rsid w:val="00E028E2"/>
    <w:rsid w:val="00E10D76"/>
    <w:rsid w:val="00E22380"/>
    <w:rsid w:val="00E22AE4"/>
    <w:rsid w:val="00E23BFA"/>
    <w:rsid w:val="00E265F7"/>
    <w:rsid w:val="00E27270"/>
    <w:rsid w:val="00E370E2"/>
    <w:rsid w:val="00E37873"/>
    <w:rsid w:val="00E44652"/>
    <w:rsid w:val="00E44E6F"/>
    <w:rsid w:val="00E54E5E"/>
    <w:rsid w:val="00E57AEB"/>
    <w:rsid w:val="00E60F32"/>
    <w:rsid w:val="00E77104"/>
    <w:rsid w:val="00E77E5A"/>
    <w:rsid w:val="00E8187C"/>
    <w:rsid w:val="00E829FC"/>
    <w:rsid w:val="00E83268"/>
    <w:rsid w:val="00E843DE"/>
    <w:rsid w:val="00E86228"/>
    <w:rsid w:val="00E87AE2"/>
    <w:rsid w:val="00E91C24"/>
    <w:rsid w:val="00E930E2"/>
    <w:rsid w:val="00EA1CE8"/>
    <w:rsid w:val="00EA5B9A"/>
    <w:rsid w:val="00EA6DAA"/>
    <w:rsid w:val="00EB0496"/>
    <w:rsid w:val="00EB2096"/>
    <w:rsid w:val="00EB3D57"/>
    <w:rsid w:val="00EB4A52"/>
    <w:rsid w:val="00EB7464"/>
    <w:rsid w:val="00EC2080"/>
    <w:rsid w:val="00EC28FF"/>
    <w:rsid w:val="00EC450E"/>
    <w:rsid w:val="00EC4871"/>
    <w:rsid w:val="00EC52DA"/>
    <w:rsid w:val="00EC5A3C"/>
    <w:rsid w:val="00ED08A3"/>
    <w:rsid w:val="00ED3971"/>
    <w:rsid w:val="00ED5B31"/>
    <w:rsid w:val="00ED7881"/>
    <w:rsid w:val="00EE2127"/>
    <w:rsid w:val="00EE2A32"/>
    <w:rsid w:val="00EE2DFD"/>
    <w:rsid w:val="00EE32C4"/>
    <w:rsid w:val="00EE5A3E"/>
    <w:rsid w:val="00EE76A7"/>
    <w:rsid w:val="00EF041F"/>
    <w:rsid w:val="00EF1EB9"/>
    <w:rsid w:val="00EF2C82"/>
    <w:rsid w:val="00EF3327"/>
    <w:rsid w:val="00EF3468"/>
    <w:rsid w:val="00EF3779"/>
    <w:rsid w:val="00EF5A02"/>
    <w:rsid w:val="00F046F9"/>
    <w:rsid w:val="00F107E6"/>
    <w:rsid w:val="00F10DCC"/>
    <w:rsid w:val="00F22BFB"/>
    <w:rsid w:val="00F277EC"/>
    <w:rsid w:val="00F278DA"/>
    <w:rsid w:val="00F40ECD"/>
    <w:rsid w:val="00F54E47"/>
    <w:rsid w:val="00F55546"/>
    <w:rsid w:val="00F7315D"/>
    <w:rsid w:val="00F758D9"/>
    <w:rsid w:val="00F76C15"/>
    <w:rsid w:val="00F84AEF"/>
    <w:rsid w:val="00F9594A"/>
    <w:rsid w:val="00F95F13"/>
    <w:rsid w:val="00FA37A2"/>
    <w:rsid w:val="00FA4C7D"/>
    <w:rsid w:val="00FA7321"/>
    <w:rsid w:val="00FB5000"/>
    <w:rsid w:val="00FC00BF"/>
    <w:rsid w:val="00FC4D57"/>
    <w:rsid w:val="00FC5BB5"/>
    <w:rsid w:val="00FD1846"/>
    <w:rsid w:val="00FD2D0A"/>
    <w:rsid w:val="00FD4CE7"/>
    <w:rsid w:val="00FD6DC4"/>
    <w:rsid w:val="00FE1545"/>
    <w:rsid w:val="00FF1CAE"/>
    <w:rsid w:val="00FF377A"/>
    <w:rsid w:val="00FF662F"/>
    <w:rsid w:val="00FF774A"/>
    <w:rsid w:val="00FF78C3"/>
  </w:rsids>
  <m:mathPr>
    <m:mathFont m:val="Cambria Math"/>
    <m:brkBin m:val="before"/>
    <m:brkBinSub m:val="--"/>
    <m:smallFrac m:val="0"/>
    <m:dispDef/>
    <m:lMargin m:val="0"/>
    <m:rMargin m:val="0"/>
    <m:defJc m:val="centerGroup"/>
    <m:wrapIndent m:val="1440"/>
    <m:intLim m:val="subSup"/>
    <m:naryLim m:val="undOvr"/>
  </m:mathPr>
  <w:themeFontLang w:val="en-Z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708FA0"/>
  <w15:chartTrackingRefBased/>
  <w15:docId w15:val="{99BF48BE-04AC-41AB-A5D1-0A69C8B69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2A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077C"/>
    <w:pPr>
      <w:keepNext/>
      <w:keepLines/>
      <w:spacing w:before="40" w:after="0"/>
      <w:outlineLvl w:val="1"/>
    </w:pPr>
    <w:rPr>
      <w:rFonts w:asciiTheme="majorHAnsi" w:eastAsiaTheme="majorEastAsia" w:hAnsiTheme="majorHAnsi" w:cstheme="majorBidi"/>
      <w:color w:val="2F5496" w:themeColor="accent1" w:themeShade="BF"/>
      <w:sz w:val="26"/>
      <w:szCs w:val="26"/>
      <w:u w:val="single"/>
    </w:rPr>
  </w:style>
  <w:style w:type="paragraph" w:styleId="Heading3">
    <w:name w:val="heading 3"/>
    <w:basedOn w:val="Normal"/>
    <w:next w:val="Normal"/>
    <w:link w:val="Heading3Char"/>
    <w:uiPriority w:val="9"/>
    <w:unhideWhenUsed/>
    <w:qFormat/>
    <w:rsid w:val="007336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57AE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84AC4"/>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B2096"/>
    <w:pPr>
      <w:keepNext/>
      <w:keepLines/>
      <w:spacing w:before="40" w:after="0" w:line="360" w:lineRule="auto"/>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B2096"/>
    <w:pPr>
      <w:keepNext/>
      <w:keepLines/>
      <w:spacing w:before="40" w:after="0" w:line="360" w:lineRule="auto"/>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B2096"/>
    <w:pPr>
      <w:keepNext/>
      <w:keepLines/>
      <w:spacing w:before="40" w:after="0" w:line="360" w:lineRule="auto"/>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B2096"/>
    <w:pPr>
      <w:keepNext/>
      <w:keepLines/>
      <w:spacing w:before="40" w:after="0" w:line="360" w:lineRule="auto"/>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7C6"/>
    <w:pPr>
      <w:ind w:left="720"/>
      <w:contextualSpacing/>
    </w:pPr>
  </w:style>
  <w:style w:type="paragraph" w:styleId="NoSpacing">
    <w:name w:val="No Spacing"/>
    <w:link w:val="NoSpacingChar"/>
    <w:uiPriority w:val="1"/>
    <w:qFormat/>
    <w:rsid w:val="00D92A8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92A89"/>
    <w:rPr>
      <w:rFonts w:eastAsiaTheme="minorEastAsia"/>
      <w:lang w:val="en-US"/>
    </w:rPr>
  </w:style>
  <w:style w:type="character" w:customStyle="1" w:styleId="Heading1Char">
    <w:name w:val="Heading 1 Char"/>
    <w:basedOn w:val="DefaultParagraphFont"/>
    <w:link w:val="Heading1"/>
    <w:uiPriority w:val="9"/>
    <w:rsid w:val="00D92A89"/>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73369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3369A"/>
    <w:rPr>
      <w:i/>
      <w:iCs/>
      <w:color w:val="4472C4" w:themeColor="accent1"/>
    </w:rPr>
  </w:style>
  <w:style w:type="character" w:customStyle="1" w:styleId="Heading2Char">
    <w:name w:val="Heading 2 Char"/>
    <w:basedOn w:val="DefaultParagraphFont"/>
    <w:link w:val="Heading2"/>
    <w:uiPriority w:val="9"/>
    <w:rsid w:val="0009077C"/>
    <w:rPr>
      <w:rFonts w:asciiTheme="majorHAnsi" w:eastAsiaTheme="majorEastAsia" w:hAnsiTheme="majorHAnsi" w:cstheme="majorBidi"/>
      <w:color w:val="2F5496" w:themeColor="accent1" w:themeShade="BF"/>
      <w:sz w:val="26"/>
      <w:szCs w:val="26"/>
      <w:u w:val="single"/>
    </w:rPr>
  </w:style>
  <w:style w:type="character" w:customStyle="1" w:styleId="Heading3Char">
    <w:name w:val="Heading 3 Char"/>
    <w:basedOn w:val="DefaultParagraphFont"/>
    <w:link w:val="Heading3"/>
    <w:uiPriority w:val="9"/>
    <w:rsid w:val="0073369A"/>
    <w:rPr>
      <w:rFonts w:asciiTheme="majorHAnsi" w:eastAsiaTheme="majorEastAsia" w:hAnsiTheme="majorHAnsi" w:cstheme="majorBidi"/>
      <w:color w:val="1F3763" w:themeColor="accent1" w:themeShade="7F"/>
      <w:sz w:val="24"/>
      <w:szCs w:val="24"/>
    </w:rPr>
  </w:style>
  <w:style w:type="paragraph" w:customStyle="1" w:styleId="paragraph">
    <w:name w:val="paragraph"/>
    <w:basedOn w:val="Normal"/>
    <w:rsid w:val="0073369A"/>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normaltextrun">
    <w:name w:val="normaltextrun"/>
    <w:basedOn w:val="DefaultParagraphFont"/>
    <w:rsid w:val="0073369A"/>
  </w:style>
  <w:style w:type="character" w:customStyle="1" w:styleId="eop">
    <w:name w:val="eop"/>
    <w:basedOn w:val="DefaultParagraphFont"/>
    <w:rsid w:val="00FF1CAE"/>
  </w:style>
  <w:style w:type="character" w:customStyle="1" w:styleId="spellingerror">
    <w:name w:val="spellingerror"/>
    <w:basedOn w:val="DefaultParagraphFont"/>
    <w:rsid w:val="00FF1CAE"/>
  </w:style>
  <w:style w:type="character" w:customStyle="1" w:styleId="advancedproofingissue">
    <w:name w:val="advancedproofingissue"/>
    <w:basedOn w:val="DefaultParagraphFont"/>
    <w:rsid w:val="00FF1CAE"/>
  </w:style>
  <w:style w:type="character" w:customStyle="1" w:styleId="Heading4Char">
    <w:name w:val="Heading 4 Char"/>
    <w:basedOn w:val="DefaultParagraphFont"/>
    <w:link w:val="Heading4"/>
    <w:uiPriority w:val="9"/>
    <w:rsid w:val="00E57AE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184AC4"/>
    <w:rPr>
      <w:rFonts w:asciiTheme="majorHAnsi" w:eastAsiaTheme="majorEastAsia" w:hAnsiTheme="majorHAnsi" w:cstheme="majorBidi"/>
      <w:color w:val="2F5496" w:themeColor="accent1" w:themeShade="BF"/>
    </w:rPr>
  </w:style>
  <w:style w:type="character" w:customStyle="1" w:styleId="contextualspellingandgrammarerror">
    <w:name w:val="contextualspellingandgrammarerror"/>
    <w:basedOn w:val="DefaultParagraphFont"/>
    <w:rsid w:val="00017BD3"/>
  </w:style>
  <w:style w:type="character" w:styleId="CommentReference">
    <w:name w:val="annotation reference"/>
    <w:basedOn w:val="DefaultParagraphFont"/>
    <w:uiPriority w:val="99"/>
    <w:semiHidden/>
    <w:unhideWhenUsed/>
    <w:rsid w:val="00017BD3"/>
    <w:rPr>
      <w:sz w:val="16"/>
      <w:szCs w:val="16"/>
    </w:rPr>
  </w:style>
  <w:style w:type="paragraph" w:styleId="CommentText">
    <w:name w:val="annotation text"/>
    <w:basedOn w:val="Normal"/>
    <w:link w:val="CommentTextChar"/>
    <w:uiPriority w:val="99"/>
    <w:semiHidden/>
    <w:unhideWhenUsed/>
    <w:rsid w:val="00017BD3"/>
    <w:pPr>
      <w:spacing w:line="240" w:lineRule="auto"/>
    </w:pPr>
    <w:rPr>
      <w:sz w:val="20"/>
      <w:szCs w:val="20"/>
    </w:rPr>
  </w:style>
  <w:style w:type="character" w:customStyle="1" w:styleId="CommentTextChar">
    <w:name w:val="Comment Text Char"/>
    <w:basedOn w:val="DefaultParagraphFont"/>
    <w:link w:val="CommentText"/>
    <w:uiPriority w:val="99"/>
    <w:semiHidden/>
    <w:rsid w:val="00017BD3"/>
    <w:rPr>
      <w:sz w:val="20"/>
      <w:szCs w:val="20"/>
    </w:rPr>
  </w:style>
  <w:style w:type="paragraph" w:styleId="BalloonText">
    <w:name w:val="Balloon Text"/>
    <w:basedOn w:val="Normal"/>
    <w:link w:val="BalloonTextChar"/>
    <w:uiPriority w:val="99"/>
    <w:semiHidden/>
    <w:unhideWhenUsed/>
    <w:rsid w:val="00017B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7BD3"/>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8A37C0"/>
    <w:rPr>
      <w:b/>
      <w:bCs/>
    </w:rPr>
  </w:style>
  <w:style w:type="character" w:customStyle="1" w:styleId="CommentSubjectChar">
    <w:name w:val="Comment Subject Char"/>
    <w:basedOn w:val="CommentTextChar"/>
    <w:link w:val="CommentSubject"/>
    <w:uiPriority w:val="99"/>
    <w:semiHidden/>
    <w:rsid w:val="008A37C0"/>
    <w:rPr>
      <w:b/>
      <w:bCs/>
      <w:sz w:val="20"/>
      <w:szCs w:val="20"/>
    </w:rPr>
  </w:style>
  <w:style w:type="paragraph" w:styleId="Header">
    <w:name w:val="header"/>
    <w:basedOn w:val="Normal"/>
    <w:link w:val="HeaderChar"/>
    <w:uiPriority w:val="99"/>
    <w:unhideWhenUsed/>
    <w:rsid w:val="002D4A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4A79"/>
  </w:style>
  <w:style w:type="paragraph" w:styleId="Footer">
    <w:name w:val="footer"/>
    <w:basedOn w:val="Normal"/>
    <w:link w:val="FooterChar"/>
    <w:uiPriority w:val="99"/>
    <w:unhideWhenUsed/>
    <w:rsid w:val="002D4A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4A79"/>
  </w:style>
  <w:style w:type="paragraph" w:styleId="TOCHeading">
    <w:name w:val="TOC Heading"/>
    <w:basedOn w:val="Heading1"/>
    <w:next w:val="Normal"/>
    <w:uiPriority w:val="39"/>
    <w:unhideWhenUsed/>
    <w:qFormat/>
    <w:rsid w:val="00BC586A"/>
    <w:pPr>
      <w:outlineLvl w:val="9"/>
    </w:pPr>
    <w:rPr>
      <w:lang w:val="en-US"/>
    </w:rPr>
  </w:style>
  <w:style w:type="paragraph" w:styleId="TOC1">
    <w:name w:val="toc 1"/>
    <w:basedOn w:val="Normal"/>
    <w:next w:val="Normal"/>
    <w:autoRedefine/>
    <w:uiPriority w:val="39"/>
    <w:unhideWhenUsed/>
    <w:rsid w:val="00BC586A"/>
    <w:pPr>
      <w:spacing w:after="100"/>
    </w:pPr>
  </w:style>
  <w:style w:type="paragraph" w:styleId="TOC2">
    <w:name w:val="toc 2"/>
    <w:basedOn w:val="Normal"/>
    <w:next w:val="Normal"/>
    <w:autoRedefine/>
    <w:uiPriority w:val="39"/>
    <w:unhideWhenUsed/>
    <w:rsid w:val="00BC586A"/>
    <w:pPr>
      <w:spacing w:after="100"/>
      <w:ind w:left="220"/>
    </w:pPr>
  </w:style>
  <w:style w:type="paragraph" w:styleId="TOC3">
    <w:name w:val="toc 3"/>
    <w:basedOn w:val="Normal"/>
    <w:next w:val="Normal"/>
    <w:autoRedefine/>
    <w:uiPriority w:val="39"/>
    <w:unhideWhenUsed/>
    <w:rsid w:val="00BC586A"/>
    <w:pPr>
      <w:spacing w:after="100"/>
      <w:ind w:left="440"/>
    </w:pPr>
  </w:style>
  <w:style w:type="character" w:styleId="Hyperlink">
    <w:name w:val="Hyperlink"/>
    <w:basedOn w:val="DefaultParagraphFont"/>
    <w:uiPriority w:val="99"/>
    <w:unhideWhenUsed/>
    <w:rsid w:val="00BC586A"/>
    <w:rPr>
      <w:color w:val="0563C1" w:themeColor="hyperlink"/>
      <w:u w:val="single"/>
    </w:rPr>
  </w:style>
  <w:style w:type="table" w:customStyle="1" w:styleId="GridTable6Colorful1">
    <w:name w:val="Grid Table 6 Colorful1"/>
    <w:basedOn w:val="TableNormal"/>
    <w:next w:val="GridTable6Colorful"/>
    <w:uiPriority w:val="51"/>
    <w:rsid w:val="005644D2"/>
    <w:pPr>
      <w:spacing w:after="0" w:line="240" w:lineRule="auto"/>
    </w:pPr>
    <w:rPr>
      <w:rFonts w:ascii="Calibri" w:eastAsia="Meiryo" w:hAnsi="Calibri" w:cs="Calibri"/>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6Colorful">
    <w:name w:val="Grid Table 6 Colorful"/>
    <w:basedOn w:val="TableNormal"/>
    <w:uiPriority w:val="51"/>
    <w:rsid w:val="005644D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A33BE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FF78C3"/>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Bibliography">
    <w:name w:val="Bibliography"/>
    <w:basedOn w:val="Normal"/>
    <w:next w:val="Normal"/>
    <w:uiPriority w:val="37"/>
    <w:unhideWhenUsed/>
    <w:rsid w:val="00BB5F0D"/>
  </w:style>
  <w:style w:type="character" w:customStyle="1" w:styleId="Heading6Char">
    <w:name w:val="Heading 6 Char"/>
    <w:basedOn w:val="DefaultParagraphFont"/>
    <w:link w:val="Heading6"/>
    <w:uiPriority w:val="9"/>
    <w:semiHidden/>
    <w:rsid w:val="00EB209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EB2096"/>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EB209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EB2096"/>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EB2096"/>
    <w:pPr>
      <w:spacing w:line="240" w:lineRule="auto"/>
    </w:pPr>
    <w:rPr>
      <w:rFonts w:ascii="Calibri" w:eastAsiaTheme="minorEastAsia" w:hAnsi="Calibri" w:cs="Calibri"/>
      <w:b/>
      <w:bCs/>
      <w:smallCaps/>
      <w:color w:val="44546A" w:themeColor="text2"/>
    </w:rPr>
  </w:style>
  <w:style w:type="paragraph" w:styleId="Title">
    <w:name w:val="Title"/>
    <w:basedOn w:val="Normal"/>
    <w:next w:val="Normal"/>
    <w:link w:val="TitleChar"/>
    <w:uiPriority w:val="10"/>
    <w:qFormat/>
    <w:rsid w:val="00EB209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B2096"/>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B209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EB2096"/>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EB2096"/>
    <w:rPr>
      <w:b/>
      <w:bCs/>
    </w:rPr>
  </w:style>
  <w:style w:type="character" w:styleId="Emphasis">
    <w:name w:val="Emphasis"/>
    <w:basedOn w:val="DefaultParagraphFont"/>
    <w:uiPriority w:val="20"/>
    <w:qFormat/>
    <w:rsid w:val="00EB2096"/>
    <w:rPr>
      <w:i/>
      <w:iCs/>
    </w:rPr>
  </w:style>
  <w:style w:type="paragraph" w:styleId="Quote">
    <w:name w:val="Quote"/>
    <w:basedOn w:val="Normal"/>
    <w:next w:val="Normal"/>
    <w:link w:val="QuoteChar"/>
    <w:uiPriority w:val="29"/>
    <w:qFormat/>
    <w:rsid w:val="00EB2096"/>
    <w:pPr>
      <w:spacing w:before="120" w:after="120" w:line="360" w:lineRule="auto"/>
      <w:ind w:left="720"/>
    </w:pPr>
    <w:rPr>
      <w:rFonts w:ascii="Calibri" w:eastAsiaTheme="minorEastAsia" w:hAnsi="Calibri" w:cs="Calibri"/>
      <w:color w:val="44546A" w:themeColor="text2"/>
      <w:sz w:val="24"/>
      <w:szCs w:val="24"/>
    </w:rPr>
  </w:style>
  <w:style w:type="character" w:customStyle="1" w:styleId="QuoteChar">
    <w:name w:val="Quote Char"/>
    <w:basedOn w:val="DefaultParagraphFont"/>
    <w:link w:val="Quote"/>
    <w:uiPriority w:val="29"/>
    <w:rsid w:val="00EB2096"/>
    <w:rPr>
      <w:rFonts w:ascii="Calibri" w:eastAsiaTheme="minorEastAsia" w:hAnsi="Calibri" w:cs="Calibri"/>
      <w:color w:val="44546A" w:themeColor="text2"/>
      <w:sz w:val="24"/>
      <w:szCs w:val="24"/>
    </w:rPr>
  </w:style>
  <w:style w:type="character" w:styleId="SubtleEmphasis">
    <w:name w:val="Subtle Emphasis"/>
    <w:basedOn w:val="DefaultParagraphFont"/>
    <w:uiPriority w:val="19"/>
    <w:qFormat/>
    <w:rsid w:val="00EB2096"/>
    <w:rPr>
      <w:i/>
      <w:iCs/>
      <w:color w:val="595959" w:themeColor="text1" w:themeTint="A6"/>
    </w:rPr>
  </w:style>
  <w:style w:type="character" w:styleId="IntenseEmphasis">
    <w:name w:val="Intense Emphasis"/>
    <w:basedOn w:val="DefaultParagraphFont"/>
    <w:uiPriority w:val="21"/>
    <w:qFormat/>
    <w:rsid w:val="00EB2096"/>
    <w:rPr>
      <w:b/>
      <w:bCs/>
      <w:i/>
      <w:iCs/>
    </w:rPr>
  </w:style>
  <w:style w:type="character" w:styleId="SubtleReference">
    <w:name w:val="Subtle Reference"/>
    <w:basedOn w:val="DefaultParagraphFont"/>
    <w:uiPriority w:val="31"/>
    <w:qFormat/>
    <w:rsid w:val="00EB209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B2096"/>
    <w:rPr>
      <w:b/>
      <w:bCs/>
      <w:smallCaps/>
      <w:color w:val="44546A" w:themeColor="text2"/>
      <w:u w:val="single"/>
    </w:rPr>
  </w:style>
  <w:style w:type="character" w:styleId="BookTitle">
    <w:name w:val="Book Title"/>
    <w:basedOn w:val="DefaultParagraphFont"/>
    <w:uiPriority w:val="33"/>
    <w:qFormat/>
    <w:rsid w:val="00EB2096"/>
    <w:rPr>
      <w:b/>
      <w:bCs/>
      <w:smallCaps/>
      <w:spacing w:val="10"/>
    </w:rPr>
  </w:style>
  <w:style w:type="paragraph" w:styleId="FootnoteText">
    <w:name w:val="footnote text"/>
    <w:basedOn w:val="Normal"/>
    <w:link w:val="FootnoteTextChar"/>
    <w:uiPriority w:val="99"/>
    <w:semiHidden/>
    <w:unhideWhenUsed/>
    <w:rsid w:val="00EB2096"/>
    <w:pPr>
      <w:spacing w:after="0" w:line="240" w:lineRule="auto"/>
    </w:pPr>
    <w:rPr>
      <w:rFonts w:ascii="Calibri" w:eastAsiaTheme="minorEastAsia" w:hAnsi="Calibri" w:cs="Calibri"/>
      <w:sz w:val="20"/>
      <w:szCs w:val="20"/>
    </w:rPr>
  </w:style>
  <w:style w:type="character" w:customStyle="1" w:styleId="FootnoteTextChar">
    <w:name w:val="Footnote Text Char"/>
    <w:basedOn w:val="DefaultParagraphFont"/>
    <w:link w:val="FootnoteText"/>
    <w:uiPriority w:val="99"/>
    <w:semiHidden/>
    <w:rsid w:val="00EB2096"/>
    <w:rPr>
      <w:rFonts w:ascii="Calibri" w:eastAsiaTheme="minorEastAsia" w:hAnsi="Calibri" w:cs="Calibri"/>
      <w:sz w:val="20"/>
      <w:szCs w:val="20"/>
    </w:rPr>
  </w:style>
  <w:style w:type="character" w:styleId="FootnoteReference">
    <w:name w:val="footnote reference"/>
    <w:basedOn w:val="DefaultParagraphFont"/>
    <w:uiPriority w:val="99"/>
    <w:semiHidden/>
    <w:unhideWhenUsed/>
    <w:rsid w:val="00EB2096"/>
    <w:rPr>
      <w:vertAlign w:val="superscript"/>
    </w:rPr>
  </w:style>
  <w:style w:type="table" w:styleId="TableGrid">
    <w:name w:val="Table Grid"/>
    <w:basedOn w:val="TableNormal"/>
    <w:uiPriority w:val="39"/>
    <w:rsid w:val="00EB2096"/>
    <w:pPr>
      <w:spacing w:after="0" w:line="240" w:lineRule="auto"/>
    </w:pPr>
    <w:rPr>
      <w:rFonts w:ascii="Calibri" w:eastAsiaTheme="minorEastAsia"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EB2096"/>
    <w:pPr>
      <w:spacing w:after="0" w:line="240" w:lineRule="auto"/>
    </w:pPr>
    <w:rPr>
      <w:rFonts w:ascii="Calibri" w:eastAsiaTheme="minorEastAsia" w:hAnsi="Calibri" w:cs="Calibri"/>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Accent3">
    <w:name w:val="Grid Table 3 Accent 3"/>
    <w:basedOn w:val="TableNormal"/>
    <w:uiPriority w:val="48"/>
    <w:rsid w:val="00EB2096"/>
    <w:pPr>
      <w:spacing w:after="0" w:line="240" w:lineRule="auto"/>
    </w:pPr>
    <w:rPr>
      <w:rFonts w:ascii="Calibri" w:eastAsiaTheme="minorEastAsia" w:hAnsi="Calibri" w:cs="Calibr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TableGrid1">
    <w:name w:val="Table Grid1"/>
    <w:basedOn w:val="TableNormal"/>
    <w:next w:val="TableGrid"/>
    <w:uiPriority w:val="39"/>
    <w:rsid w:val="00EB2096"/>
    <w:pPr>
      <w:spacing w:after="0" w:line="240" w:lineRule="auto"/>
      <w:jc w:val="both"/>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EB2096"/>
    <w:pPr>
      <w:spacing w:after="0" w:line="240" w:lineRule="auto"/>
      <w:jc w:val="both"/>
    </w:pPr>
    <w:rPr>
      <w:rFonts w:ascii="Calibri" w:eastAsiaTheme="minorEastAsia"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EB2096"/>
    <w:pPr>
      <w:spacing w:after="100"/>
      <w:ind w:left="660"/>
    </w:pPr>
    <w:rPr>
      <w:rFonts w:eastAsiaTheme="minorEastAsia"/>
      <w:lang w:eastAsia="en-ZA"/>
    </w:rPr>
  </w:style>
  <w:style w:type="paragraph" w:styleId="TOC5">
    <w:name w:val="toc 5"/>
    <w:basedOn w:val="Normal"/>
    <w:next w:val="Normal"/>
    <w:autoRedefine/>
    <w:uiPriority w:val="39"/>
    <w:unhideWhenUsed/>
    <w:rsid w:val="00EB2096"/>
    <w:pPr>
      <w:spacing w:after="100"/>
      <w:ind w:left="880"/>
    </w:pPr>
    <w:rPr>
      <w:rFonts w:eastAsiaTheme="minorEastAsia"/>
      <w:lang w:eastAsia="en-ZA"/>
    </w:rPr>
  </w:style>
  <w:style w:type="paragraph" w:styleId="TOC6">
    <w:name w:val="toc 6"/>
    <w:basedOn w:val="Normal"/>
    <w:next w:val="Normal"/>
    <w:autoRedefine/>
    <w:uiPriority w:val="39"/>
    <w:unhideWhenUsed/>
    <w:rsid w:val="00EB2096"/>
    <w:pPr>
      <w:spacing w:after="100"/>
      <w:ind w:left="1100"/>
    </w:pPr>
    <w:rPr>
      <w:rFonts w:eastAsiaTheme="minorEastAsia"/>
      <w:lang w:eastAsia="en-ZA"/>
    </w:rPr>
  </w:style>
  <w:style w:type="paragraph" w:styleId="TOC7">
    <w:name w:val="toc 7"/>
    <w:basedOn w:val="Normal"/>
    <w:next w:val="Normal"/>
    <w:autoRedefine/>
    <w:uiPriority w:val="39"/>
    <w:unhideWhenUsed/>
    <w:rsid w:val="00EB2096"/>
    <w:pPr>
      <w:spacing w:after="100"/>
      <w:ind w:left="1320"/>
    </w:pPr>
    <w:rPr>
      <w:rFonts w:eastAsiaTheme="minorEastAsia"/>
      <w:lang w:eastAsia="en-ZA"/>
    </w:rPr>
  </w:style>
  <w:style w:type="paragraph" w:styleId="TOC8">
    <w:name w:val="toc 8"/>
    <w:basedOn w:val="Normal"/>
    <w:next w:val="Normal"/>
    <w:autoRedefine/>
    <w:uiPriority w:val="39"/>
    <w:unhideWhenUsed/>
    <w:rsid w:val="00EB2096"/>
    <w:pPr>
      <w:spacing w:after="100"/>
      <w:ind w:left="1540"/>
    </w:pPr>
    <w:rPr>
      <w:rFonts w:eastAsiaTheme="minorEastAsia"/>
      <w:lang w:eastAsia="en-ZA"/>
    </w:rPr>
  </w:style>
  <w:style w:type="paragraph" w:styleId="TOC9">
    <w:name w:val="toc 9"/>
    <w:basedOn w:val="Normal"/>
    <w:next w:val="Normal"/>
    <w:autoRedefine/>
    <w:uiPriority w:val="39"/>
    <w:unhideWhenUsed/>
    <w:rsid w:val="00EB2096"/>
    <w:pPr>
      <w:spacing w:after="100"/>
      <w:ind w:left="1760"/>
    </w:pPr>
    <w:rPr>
      <w:rFonts w:eastAsiaTheme="minorEastAsia"/>
      <w:lang w:eastAsia="en-ZA"/>
    </w:rPr>
  </w:style>
  <w:style w:type="character" w:customStyle="1" w:styleId="UnresolvedMention1">
    <w:name w:val="Unresolved Mention1"/>
    <w:basedOn w:val="DefaultParagraphFont"/>
    <w:uiPriority w:val="99"/>
    <w:semiHidden/>
    <w:unhideWhenUsed/>
    <w:rsid w:val="00EB2096"/>
    <w:rPr>
      <w:color w:val="605E5C"/>
      <w:shd w:val="clear" w:color="auto" w:fill="E1DFDD"/>
    </w:rPr>
  </w:style>
  <w:style w:type="character" w:customStyle="1" w:styleId="textexposedshow">
    <w:name w:val="text_exposed_show"/>
    <w:basedOn w:val="DefaultParagraphFont"/>
    <w:rsid w:val="00F107E6"/>
  </w:style>
  <w:style w:type="character" w:styleId="PlaceholderText">
    <w:name w:val="Placeholder Text"/>
    <w:basedOn w:val="DefaultParagraphFont"/>
    <w:uiPriority w:val="99"/>
    <w:semiHidden/>
    <w:rsid w:val="008A6FA7"/>
    <w:rPr>
      <w:color w:val="808080"/>
    </w:rPr>
  </w:style>
  <w:style w:type="character" w:styleId="UnresolvedMention">
    <w:name w:val="Unresolved Mention"/>
    <w:basedOn w:val="DefaultParagraphFont"/>
    <w:uiPriority w:val="99"/>
    <w:semiHidden/>
    <w:unhideWhenUsed/>
    <w:rsid w:val="00E54E5E"/>
    <w:rPr>
      <w:color w:val="605E5C"/>
      <w:shd w:val="clear" w:color="auto" w:fill="E1DFDD"/>
    </w:rPr>
  </w:style>
  <w:style w:type="character" w:styleId="FollowedHyperlink">
    <w:name w:val="FollowedHyperlink"/>
    <w:basedOn w:val="DefaultParagraphFont"/>
    <w:uiPriority w:val="99"/>
    <w:semiHidden/>
    <w:unhideWhenUsed/>
    <w:rsid w:val="00E54E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244502">
      <w:bodyDiv w:val="1"/>
      <w:marLeft w:val="0"/>
      <w:marRight w:val="0"/>
      <w:marTop w:val="0"/>
      <w:marBottom w:val="0"/>
      <w:divBdr>
        <w:top w:val="none" w:sz="0" w:space="0" w:color="auto"/>
        <w:left w:val="none" w:sz="0" w:space="0" w:color="auto"/>
        <w:bottom w:val="none" w:sz="0" w:space="0" w:color="auto"/>
        <w:right w:val="none" w:sz="0" w:space="0" w:color="auto"/>
      </w:divBdr>
    </w:div>
    <w:div w:id="223687944">
      <w:bodyDiv w:val="1"/>
      <w:marLeft w:val="0"/>
      <w:marRight w:val="0"/>
      <w:marTop w:val="0"/>
      <w:marBottom w:val="0"/>
      <w:divBdr>
        <w:top w:val="none" w:sz="0" w:space="0" w:color="auto"/>
        <w:left w:val="none" w:sz="0" w:space="0" w:color="auto"/>
        <w:bottom w:val="none" w:sz="0" w:space="0" w:color="auto"/>
        <w:right w:val="none" w:sz="0" w:space="0" w:color="auto"/>
      </w:divBdr>
    </w:div>
    <w:div w:id="405685848">
      <w:bodyDiv w:val="1"/>
      <w:marLeft w:val="0"/>
      <w:marRight w:val="0"/>
      <w:marTop w:val="0"/>
      <w:marBottom w:val="0"/>
      <w:divBdr>
        <w:top w:val="none" w:sz="0" w:space="0" w:color="auto"/>
        <w:left w:val="none" w:sz="0" w:space="0" w:color="auto"/>
        <w:bottom w:val="none" w:sz="0" w:space="0" w:color="auto"/>
        <w:right w:val="none" w:sz="0" w:space="0" w:color="auto"/>
      </w:divBdr>
    </w:div>
    <w:div w:id="629946474">
      <w:bodyDiv w:val="1"/>
      <w:marLeft w:val="0"/>
      <w:marRight w:val="0"/>
      <w:marTop w:val="0"/>
      <w:marBottom w:val="0"/>
      <w:divBdr>
        <w:top w:val="none" w:sz="0" w:space="0" w:color="auto"/>
        <w:left w:val="none" w:sz="0" w:space="0" w:color="auto"/>
        <w:bottom w:val="none" w:sz="0" w:space="0" w:color="auto"/>
        <w:right w:val="none" w:sz="0" w:space="0" w:color="auto"/>
      </w:divBdr>
    </w:div>
    <w:div w:id="1007640091">
      <w:bodyDiv w:val="1"/>
      <w:marLeft w:val="0"/>
      <w:marRight w:val="0"/>
      <w:marTop w:val="0"/>
      <w:marBottom w:val="0"/>
      <w:divBdr>
        <w:top w:val="none" w:sz="0" w:space="0" w:color="auto"/>
        <w:left w:val="none" w:sz="0" w:space="0" w:color="auto"/>
        <w:bottom w:val="none" w:sz="0" w:space="0" w:color="auto"/>
        <w:right w:val="none" w:sz="0" w:space="0" w:color="auto"/>
      </w:divBdr>
    </w:div>
    <w:div w:id="1248687852">
      <w:bodyDiv w:val="1"/>
      <w:marLeft w:val="0"/>
      <w:marRight w:val="0"/>
      <w:marTop w:val="0"/>
      <w:marBottom w:val="0"/>
      <w:divBdr>
        <w:top w:val="none" w:sz="0" w:space="0" w:color="auto"/>
        <w:left w:val="none" w:sz="0" w:space="0" w:color="auto"/>
        <w:bottom w:val="none" w:sz="0" w:space="0" w:color="auto"/>
        <w:right w:val="none" w:sz="0" w:space="0" w:color="auto"/>
      </w:divBdr>
    </w:div>
    <w:div w:id="1278294294">
      <w:bodyDiv w:val="1"/>
      <w:marLeft w:val="0"/>
      <w:marRight w:val="0"/>
      <w:marTop w:val="0"/>
      <w:marBottom w:val="0"/>
      <w:divBdr>
        <w:top w:val="none" w:sz="0" w:space="0" w:color="auto"/>
        <w:left w:val="none" w:sz="0" w:space="0" w:color="auto"/>
        <w:bottom w:val="none" w:sz="0" w:space="0" w:color="auto"/>
        <w:right w:val="none" w:sz="0" w:space="0" w:color="auto"/>
      </w:divBdr>
    </w:div>
    <w:div w:id="1413963880">
      <w:bodyDiv w:val="1"/>
      <w:marLeft w:val="0"/>
      <w:marRight w:val="0"/>
      <w:marTop w:val="0"/>
      <w:marBottom w:val="0"/>
      <w:divBdr>
        <w:top w:val="none" w:sz="0" w:space="0" w:color="auto"/>
        <w:left w:val="none" w:sz="0" w:space="0" w:color="auto"/>
        <w:bottom w:val="none" w:sz="0" w:space="0" w:color="auto"/>
        <w:right w:val="none" w:sz="0" w:space="0" w:color="auto"/>
      </w:divBdr>
    </w:div>
    <w:div w:id="1764449579">
      <w:bodyDiv w:val="1"/>
      <w:marLeft w:val="0"/>
      <w:marRight w:val="0"/>
      <w:marTop w:val="0"/>
      <w:marBottom w:val="0"/>
      <w:divBdr>
        <w:top w:val="none" w:sz="0" w:space="0" w:color="auto"/>
        <w:left w:val="none" w:sz="0" w:space="0" w:color="auto"/>
        <w:bottom w:val="none" w:sz="0" w:space="0" w:color="auto"/>
        <w:right w:val="none" w:sz="0" w:space="0" w:color="auto"/>
      </w:divBdr>
    </w:div>
    <w:div w:id="1797991406">
      <w:bodyDiv w:val="1"/>
      <w:marLeft w:val="0"/>
      <w:marRight w:val="0"/>
      <w:marTop w:val="0"/>
      <w:marBottom w:val="0"/>
      <w:divBdr>
        <w:top w:val="none" w:sz="0" w:space="0" w:color="auto"/>
        <w:left w:val="none" w:sz="0" w:space="0" w:color="auto"/>
        <w:bottom w:val="none" w:sz="0" w:space="0" w:color="auto"/>
        <w:right w:val="none" w:sz="0" w:space="0" w:color="auto"/>
      </w:divBdr>
    </w:div>
    <w:div w:id="1888293741">
      <w:bodyDiv w:val="1"/>
      <w:marLeft w:val="0"/>
      <w:marRight w:val="0"/>
      <w:marTop w:val="0"/>
      <w:marBottom w:val="0"/>
      <w:divBdr>
        <w:top w:val="none" w:sz="0" w:space="0" w:color="auto"/>
        <w:left w:val="none" w:sz="0" w:space="0" w:color="auto"/>
        <w:bottom w:val="none" w:sz="0" w:space="0" w:color="auto"/>
        <w:right w:val="none" w:sz="0" w:space="0" w:color="auto"/>
      </w:divBdr>
    </w:div>
    <w:div w:id="1925525921">
      <w:bodyDiv w:val="1"/>
      <w:marLeft w:val="0"/>
      <w:marRight w:val="0"/>
      <w:marTop w:val="0"/>
      <w:marBottom w:val="0"/>
      <w:divBdr>
        <w:top w:val="none" w:sz="0" w:space="0" w:color="auto"/>
        <w:left w:val="none" w:sz="0" w:space="0" w:color="auto"/>
        <w:bottom w:val="none" w:sz="0" w:space="0" w:color="auto"/>
        <w:right w:val="none" w:sz="0" w:space="0" w:color="auto"/>
      </w:divBdr>
    </w:div>
    <w:div w:id="214480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kyeagle.co.za" TargetMode="Externa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bavu@skyeagle.co.za"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www.skyeagle.co.za" TargetMode="External"/><Relationship Id="rId10" Type="http://schemas.microsoft.com/office/2007/relationships/hdphoto" Target="media/hdphoto1.wdp"/><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bavu@skyeagle.co.z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2020-07-01T00:00:00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IDC18</b:Tag>
    <b:SourceType>DocumentFromInternetSite</b:SourceType>
    <b:Guid>{7EDC29EC-5667-4DDA-95A8-938FD6373D5E}</b:Guid>
    <b:Title>Economic Overview: Recent Developments in the Gloabl and South African Economies</b:Title>
    <b:InternetSiteTitle>Department of Research &amp; Information</b:InternetSiteTitle>
    <b:Year>2018</b:Year>
    <b:Month>May </b:Month>
    <b:Day>21</b:Day>
    <b:URL>https://www.idc.co.za/images/IDC_RI_publication_-_Economic_Overview_May_2018_External_release_-_29.pdf</b:URL>
    <b:Author>
      <b:Author>
        <b:Corporate>IDC</b:Corporate>
      </b:Author>
    </b:Author>
    <b:RefOrder>1</b:RefOrder>
  </b:Source>
  <b:Source>
    <b:Tag>Lon18</b:Tag>
    <b:SourceType>DocumentFromInternetSite</b:SourceType>
    <b:Guid>{6C933C8D-B814-48A7-9CC4-A5EBAA146D62}</b:Guid>
    <b:Author>
      <b:Author>
        <b:Corporate>Lonmin Plc</b:Corporate>
      </b:Author>
    </b:Author>
    <b:Title>Regulatory Release</b:Title>
    <b:InternetSiteTitle>TheVault.Exchange</b:InternetSiteTitle>
    <b:Year>2018</b:Year>
    <b:Month>September</b:Month>
    <b:Day>18</b:Day>
    <b:URL>https://thevault.exchange/?get_group_doc=166/1537255428-sa-competition-commision-recommendation-for-lonmin-transaction-18092018.pdf</b:URL>
    <b:RefOrder>2</b:RefOrder>
  </b:Source>
  <b:Source>
    <b:Tag>Dep16</b:Tag>
    <b:SourceType>ArticleInAPeriodical</b:SourceType>
    <b:Guid>{D5CF7870-351A-4907-8E5B-43FC4E70AC4F}</b:Guid>
    <b:Title>South Africa Yearbook</b:Title>
    <b:Year>2016/2017</b:Year>
    <b:Author>
      <b:Author>
        <b:Corporate>Department of Government and Information Systems</b:Corporate>
      </b:Author>
    </b:Author>
    <b:Pages>190-196</b:Pages>
    <b:PeriodicalTitle>Mineral Resources</b:PeriodicalTitle>
    <b:RefOrder>3</b:RefOrder>
  </b:Source>
  <b:Source>
    <b:Tag>Inv18</b:Tag>
    <b:SourceType>DocumentFromInternetSite</b:SourceType>
    <b:Guid>{F915D69D-DCF6-4BCC-B003-AF9289029251}</b:Guid>
    <b:Author>
      <b:Author>
        <b:Corporate>Investec</b:Corporate>
      </b:Author>
    </b:Author>
    <b:Title>Rand outlook: the probability to the downside has reduced materially, and the outlook for the expected case has strengthened towards 50%</b:Title>
    <b:InternetSiteTitle>Investec Rand Outlook Q1 2018 feb (2)</b:InternetSiteTitle>
    <b:Year>2018</b:Year>
    <b:Month>Febraury</b:Month>
    <b:URL>https://www.investec.com/content/dam/south-africa/content-hub/sona-budget-speech/documents-and-graphs/rand-outlook-q1-2018.pdf</b:URL>
    <b:RefOrder>4</b:RefOrder>
  </b:Source>
  <b:Source>
    <b:Tag>STA18</b:Tag>
    <b:SourceType>InternetSite</b:SourceType>
    <b:Guid>{94355E48-5951-4CA7-9C55-3C65BF2766CD}</b:Guid>
    <b:Title>Economy disspoints in Q1 2018, contracting by 2.2%</b:Title>
    <b:Year>2018</b:Year>
    <b:Author>
      <b:Author>
        <b:Corporate>STATS SA</b:Corporate>
      </b:Author>
    </b:Author>
    <b:InternetSiteTitle>STATS SA - Stratistics South Africa - The South Africa I know, The Home I Understand</b:InternetSiteTitle>
    <b:Month>June</b:Month>
    <b:Day>5</b:Day>
    <b:URL>http://www.statssa.gov.za/?p=11202</b:URL>
    <b:RefOrder>5</b:RefOrder>
  </b:Source>
  <b:Source>
    <b:Tag>Par18</b:Tag>
    <b:SourceType>DocumentFromInternetSite</b:SourceType>
    <b:Guid>{454C71F0-809B-488B-84B7-6E777DF96314}</b:Guid>
    <b:Title>Quarterly Economic Brief</b:Title>
    <b:InternetSiteTitle>Parliamentary Budget Office</b:InternetSiteTitle>
    <b:Year>2018</b:Year>
    <b:Month>February</b:Month>
    <b:URL>https://www.parliament.gov.za/storage/app/media/PBO/qbrief-2018-02.pdf</b:URL>
    <b:Author>
      <b:Author>
        <b:Corporate>Parliament of the Republic of South Africa</b:Corporate>
      </b:Author>
    </b:Author>
    <b:RefOrder>6</b:RefOrder>
  </b:Source>
  <b:Source>
    <b:Tag>Ste18</b:Tag>
    <b:SourceType>InternetSite</b:SourceType>
    <b:Guid>{FA7820C8-E75D-46E4-8F03-3FDCB2C87B22}</b:Guid>
    <b:Title>South African Interest Rate</b:Title>
    <b:InternetSiteTitle>Trading Economics</b:InternetSiteTitle>
    <b:Year>2018</b:Year>
    <b:Month>May</b:Month>
    <b:Day>24</b:Day>
    <b:URL>https://tradingeconomics.com/south-africa/interest-rate</b:URL>
    <b:Author>
      <b:Author>
        <b:NameList>
          <b:Person>
            <b:Last>Moya</b:Last>
            <b:First>Stefanie</b:First>
          </b:Person>
        </b:NameList>
      </b:Author>
    </b:Author>
    <b:RefOrder>8</b:RefOrder>
  </b:Source>
  <b:Source>
    <b:Tag>IDC17</b:Tag>
    <b:SourceType>DocumentFromInternetSite</b:SourceType>
    <b:Guid>{964A5CBE-1EA1-4F7E-9CF8-B6EEEDCF8BE7}</b:Guid>
    <b:Title>Economic Overview: Recent developments in and outlook for the South African economy</b:Title>
    <b:InternetSiteTitle>IDC - Department of research and Information</b:InternetSiteTitle>
    <b:Year>2017</b:Year>
    <b:Month>November</b:Month>
    <b:URL>https://www.idc.co.za/images/2017/IDC_RI_Publication_-_Economic_Overview_-_November_2017.pdf</b:URL>
    <b:Author>
      <b:Author>
        <b:Corporate>IDC</b:Corporate>
      </b:Author>
    </b:Author>
    <b:Day>6</b:Day>
    <b:RefOrder>10</b:RefOrder>
  </b:Source>
  <b:Source>
    <b:Tag>Tre18</b:Tag>
    <b:SourceType>DocumentFromInternetSite</b:SourceType>
    <b:Guid>{78DD84FC-D753-41C4-B043-3CEE12F35F77}</b:Guid>
    <b:Author>
      <b:Author>
        <b:Corporate>Treasury</b:Corporate>
      </b:Author>
    </b:Author>
    <b:Title>Economic Overview</b:Title>
    <b:InternetSiteTitle>National Treasury Budget Review Documents</b:InternetSiteTitle>
    <b:Year>2018</b:Year>
    <b:Month>February</b:Month>
    <b:Day>02</b:Day>
    <b:URL>http://www.treasury.gov.za/documents/national%20budget/2018/review/Chapter%202.pdf</b:URL>
    <b:RefOrder>12</b:RefOrder>
  </b:Source>
  <b:Source>
    <b:Tag>Eed98</b:Tag>
    <b:SourceType>JournalArticle</b:SourceType>
    <b:Guid>{691FF3CD-DCB7-4326-87AB-249FA3DF410E}</b:Guid>
    <b:Title>The Effect of Mining Development On The Cultural Experience Of The Carletonville Community</b:Title>
    <b:Year>1998</b:Year>
    <b:Author>
      <b:Author>
        <b:NameList>
          <b:Person>
            <b:Last>Eeden</b:Last>
            <b:First>Elize</b:First>
            <b:Middle>S. van</b:Middle>
          </b:Person>
        </b:NameList>
      </b:Author>
    </b:Author>
    <b:JournalName>S.A. Journal of Cultural History </b:JournalName>
    <b:Pages>75 - 89</b:Pages>
    <b:RefOrder>13</b:RefOrder>
  </b:Source>
  <b:Source>
    <b:Tag>Cha17</b:Tag>
    <b:SourceType>DocumentFromInternetSite</b:SourceType>
    <b:Guid>{1BCD52E7-7DBB-4274-88E6-F17988899DEF}</b:Guid>
    <b:Author>
      <b:Author>
        <b:Corporate>Chamber of Mines</b:Corporate>
      </b:Author>
    </b:Author>
    <b:Title>Facts &amp; Figures 2016 - Published June 2016</b:Title>
    <b:InternetSiteTitle>Chamber of Mines of South Africa</b:InternetSiteTitle>
    <b:Year>2017</b:Year>
    <b:Month>June</b:Month>
    <b:URL>http://www.mineralscouncil.org.za/industry-news/publications/facts-and-figures</b:URL>
    <b:RefOrder>14</b:RefOrder>
  </b:Source>
  <b:Source>
    <b:Tag>STA17</b:Tag>
    <b:SourceType>DocumentFromInternetSite</b:SourceType>
    <b:Guid>{114BC172-8C7C-424C-AB16-EDD4E9093F9A}</b:Guid>
    <b:Author>
      <b:Author>
        <b:Corporate>STATS SA</b:Corporate>
      </b:Author>
    </b:Author>
    <b:Title>Mid-year population estimates</b:Title>
    <b:InternetSiteTitle>STATS SA - Statistics South Africa - Statisticl Release P0302 </b:InternetSiteTitle>
    <b:Year>2017</b:Year>
    <b:Month>July </b:Month>
    <b:Day>31</b:Day>
    <b:URL>http://www.statssa.gov.za/publications/P0302/P03022017.pdf</b:URL>
    <b:RefOrder>15</b:RefOrder>
  </b:Source>
  <b:Source>
    <b:Tag>Sin17</b:Tag>
    <b:SourceType>JournalArticle</b:SourceType>
    <b:Guid>{8584F485-C42A-4CBE-A74B-CC971270A5A4}</b:Guid>
    <b:Title>Mining research and development reborn - the Mining Precinct</b:Title>
    <b:InternetSiteTitle>SciELO South Africa</b:InternetSiteTitle>
    <b:Year>2017</b:Year>
    <b:Month>December</b:Month>
    <b:JournalName>Journal of the Southern African Institute of Mining and Metallurgy</b:JournalName>
    <b:Pages>http://www.scielo.org.za/scielo.php?script=sci_arttext&amp;pid=S2225-62532017001200005</b:Pages>
    <b:Author>
      <b:Author>
        <b:NameList>
          <b:Person>
            <b:Last>Singh</b:Last>
            <b:First>Alastair</b:First>
          </b:Person>
        </b:NameList>
      </b:Author>
    </b:Author>
    <b:RefOrder>16</b:RefOrder>
  </b:Source>
  <b:Source>
    <b:Tag>Dep15</b:Tag>
    <b:SourceType>InternetSite</b:SourceType>
    <b:Guid>{E41F8715-7992-4A8D-A057-AA80499C0F14}</b:Guid>
    <b:Title>Labour Relations Act and Amendments</b:Title>
    <b:Year>2015</b:Year>
    <b:Author>
      <b:Author>
        <b:Corporate>Department of Labour</b:Corporate>
      </b:Author>
    </b:Author>
    <b:InternetSiteTitle>Department of Labour - Legislation - Acts</b:InternetSiteTitle>
    <b:Month>January</b:Month>
    <b:Day>1</b:Day>
    <b:URL>http://www.labour.gov.za/DOL/legislation/acts/labour-relations/labour-relations-act</b:URL>
    <b:RefOrder>17</b:RefOrder>
  </b:Source>
  <b:Source>
    <b:Tag>Ste181</b:Tag>
    <b:SourceType>InternetSite</b:SourceType>
    <b:Guid>{F9469B0C-5F38-49A4-8E69-D066774F2AD3}</b:Guid>
    <b:Author>
      <b:Author>
        <b:NameList>
          <b:Person>
            <b:Last>Moya</b:Last>
            <b:First>Stefanie</b:First>
          </b:Person>
        </b:NameList>
      </b:Author>
    </b:Author>
    <b:Title>Trading Economics - South Africa Inflation Rate</b:Title>
    <b:InternetSiteTitle>Trading Economics</b:InternetSiteTitle>
    <b:Year>2018</b:Year>
    <b:Month>November</b:Month>
    <b:Day>21</b:Day>
    <b:URL>https://tradingeconomics.com/south-africa/inflation-cpi</b:URL>
    <b:RefOrder>7</b:RefOrder>
  </b:Source>
  <b:Source>
    <b:Tag>Ste182</b:Tag>
    <b:SourceType>InternetSite</b:SourceType>
    <b:Guid>{47884397-4149-4A7B-87E4-CDEB8D33E88A}</b:Guid>
    <b:Author>
      <b:Author>
        <b:NameList>
          <b:Person>
            <b:Last>Moya</b:Last>
            <b:First>Stefanie</b:First>
          </b:Person>
        </b:NameList>
      </b:Author>
    </b:Author>
    <b:Title>Trading Economics - South Africa Interest Rate</b:Title>
    <b:InternetSiteTitle>Trading Economics</b:InternetSiteTitle>
    <b:Year>2018</b:Year>
    <b:Month>November</b:Month>
    <b:Day>22</b:Day>
    <b:URL>https://tradingeconomics.com/south-africa/interest-rate</b:URL>
    <b:RefOrder>9</b:RefOrder>
  </b:Source>
  <b:Source>
    <b:Tag>Ste183</b:Tag>
    <b:SourceType>InternetSite</b:SourceType>
    <b:Guid>{5B469B77-4405-4C91-9D5C-34B103349386}</b:Guid>
    <b:Author>
      <b:Author>
        <b:NameList>
          <b:Person>
            <b:Last>Moya</b:Last>
            <b:First>Stefanie</b:First>
          </b:Person>
        </b:NameList>
      </b:Author>
    </b:Author>
    <b:Title>Trading Economics - South Africa Unemployment Rate</b:Title>
    <b:InternetSiteTitle>Trading Econnomics</b:InternetSiteTitle>
    <b:Year>2018</b:Year>
    <b:Month>October</b:Month>
    <b:Day>30</b:Day>
    <b:URL>https://tradingeconomics.com/south-africa/unemployment-rate</b:URL>
    <b:RefOrder>11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FA9395-61C5-40F3-B591-6A2A678CC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1049</TotalTime>
  <Pages>11</Pages>
  <Words>2118</Words>
  <Characters>12073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Preliminary Report Detailing Reference to Phembani in The Zondo Commission and Similar Investigative Inquiries</vt:lpstr>
    </vt:vector>
  </TitlesOfParts>
  <Company/>
  <LinksUpToDate>false</LinksUpToDate>
  <CharactersWithSpaces>14163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Report Detailing Reference to Phembani in The Zondo Commission and Similar Investigative Inquiries</dc:title>
  <dc:subject/>
  <dc:creator>Skyeagle</dc:creator>
  <cp:keywords/>
  <dc:description/>
  <cp:lastModifiedBy>Vuyo Bavuma</cp:lastModifiedBy>
  <cp:revision>5</cp:revision>
  <cp:lastPrinted>2018-11-11T09:04:00Z</cp:lastPrinted>
  <dcterms:created xsi:type="dcterms:W3CDTF">2020-08-24T08:55:00Z</dcterms:created>
  <dcterms:modified xsi:type="dcterms:W3CDTF">2020-10-07T10:56:00Z</dcterms:modified>
</cp:coreProperties>
</file>